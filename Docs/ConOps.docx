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xls" ContentType="application/vnd.ms-exce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72B" w:rsidRPr="00B43273" w:rsidRDefault="00AC372B">
      <w:pPr>
        <w:rPr>
          <w:rFonts w:ascii="Calibri" w:hAnsi="Calibri"/>
          <w:lang w:val="es-MX"/>
        </w:rPr>
      </w:pPr>
    </w:p>
    <w:p w:rsidR="00AC372B" w:rsidRPr="00B43273" w:rsidRDefault="00AC372B" w:rsidP="00154561">
      <w:pPr>
        <w:jc w:val="center"/>
        <w:rPr>
          <w:rFonts w:ascii="Calibri" w:hAnsi="Calibri"/>
          <w:lang w:val="es-MX"/>
        </w:rPr>
      </w:pPr>
    </w:p>
    <w:p w:rsidR="00AC372B" w:rsidRPr="00B43273" w:rsidRDefault="00AC372B">
      <w:pPr>
        <w:rPr>
          <w:rFonts w:ascii="Calibri" w:hAnsi="Calibri"/>
          <w:lang w:val="es-MX"/>
        </w:rPr>
      </w:pPr>
    </w:p>
    <w:p w:rsidR="00AC372B" w:rsidRPr="00B43273" w:rsidRDefault="00AC372B">
      <w:pPr>
        <w:rPr>
          <w:rFonts w:ascii="Calibri" w:hAnsi="Calibri"/>
          <w:lang w:val="es-MX"/>
        </w:rPr>
      </w:pPr>
    </w:p>
    <w:p w:rsidR="00AC372B" w:rsidRPr="00B43273" w:rsidRDefault="00AC372B" w:rsidP="00E658EF">
      <w:pPr>
        <w:jc w:val="center"/>
        <w:rPr>
          <w:rFonts w:ascii="Calibri" w:hAnsi="Calibri"/>
          <w:lang w:val="es-MX"/>
        </w:rPr>
      </w:pPr>
    </w:p>
    <w:p w:rsidR="00AC372B" w:rsidRPr="00B43273" w:rsidRDefault="00AC372B">
      <w:pPr>
        <w:rPr>
          <w:rFonts w:ascii="Calibri" w:hAnsi="Calibri"/>
          <w:lang w:val="es-MX"/>
        </w:rPr>
      </w:pPr>
    </w:p>
    <w:p w:rsidR="00AC372B" w:rsidRPr="00B43273" w:rsidRDefault="00AC372B">
      <w:pPr>
        <w:rPr>
          <w:rFonts w:ascii="Calibri" w:hAnsi="Calibri"/>
          <w:lang w:val="es-MX"/>
        </w:rPr>
      </w:pPr>
    </w:p>
    <w:p w:rsidR="00AC372B" w:rsidRPr="00B43273" w:rsidRDefault="00AC372B">
      <w:pPr>
        <w:ind w:right="735"/>
        <w:jc w:val="right"/>
        <w:rPr>
          <w:rFonts w:ascii="Calibri" w:hAnsi="Calibri" w:cs="Tahoma"/>
          <w:b/>
          <w:sz w:val="36"/>
          <w:szCs w:val="36"/>
          <w:lang w:val="es-MX"/>
        </w:rPr>
      </w:pPr>
      <w:proofErr w:type="spellStart"/>
      <w:r w:rsidRPr="00B43273">
        <w:rPr>
          <w:rFonts w:ascii="Calibri" w:hAnsi="Calibri" w:cs="Tahoma"/>
          <w:b/>
          <w:sz w:val="72"/>
          <w:szCs w:val="72"/>
          <w:lang w:val="es-MX"/>
        </w:rPr>
        <w:t>Bug</w:t>
      </w:r>
      <w:proofErr w:type="spellEnd"/>
      <w:r w:rsidRPr="00B43273">
        <w:rPr>
          <w:rFonts w:ascii="Calibri" w:hAnsi="Calibri" w:cs="Tahoma"/>
          <w:b/>
          <w:sz w:val="72"/>
          <w:szCs w:val="72"/>
          <w:lang w:val="es-MX"/>
        </w:rPr>
        <w:t xml:space="preserve"> Manager</w:t>
      </w:r>
      <w:r w:rsidRPr="00B43273">
        <w:rPr>
          <w:rFonts w:ascii="Calibri" w:hAnsi="Calibri" w:cs="Tahoma"/>
          <w:b/>
          <w:sz w:val="36"/>
          <w:szCs w:val="36"/>
          <w:lang w:val="es-MX"/>
        </w:rPr>
        <w:t xml:space="preserve"> </w:t>
      </w:r>
    </w:p>
    <w:p w:rsidR="00AC372B" w:rsidRPr="00B43273" w:rsidRDefault="00AC372B" w:rsidP="00513D7A">
      <w:pPr>
        <w:pStyle w:val="MainPageSubtitle"/>
        <w:rPr>
          <w:rFonts w:ascii="Calibri" w:hAnsi="Calibri"/>
          <w:lang w:val="es-MX"/>
        </w:rPr>
      </w:pPr>
      <w:r w:rsidRPr="00B43273">
        <w:rPr>
          <w:rFonts w:ascii="Calibri" w:hAnsi="Calibri"/>
          <w:lang w:val="es-MX"/>
        </w:rPr>
        <w:t>Sistema de Administración de Calidad de Proyectos de Software</w:t>
      </w:r>
    </w:p>
    <w:p w:rsidR="00AC372B" w:rsidRPr="00B43273" w:rsidRDefault="00AC372B" w:rsidP="00513D7A">
      <w:pPr>
        <w:pStyle w:val="MainPageSubtitle"/>
        <w:rPr>
          <w:rFonts w:ascii="Calibri" w:hAnsi="Calibri"/>
          <w:lang w:val="es-MX"/>
        </w:rPr>
      </w:pPr>
    </w:p>
    <w:p w:rsidR="00AC372B" w:rsidRPr="00B43273" w:rsidRDefault="00AC372B" w:rsidP="00AD6F52">
      <w:pPr>
        <w:pStyle w:val="MainPageSubtitle"/>
        <w:rPr>
          <w:rFonts w:ascii="Calibri" w:hAnsi="Calibri" w:cs="Arial"/>
          <w:lang w:val="es-MX"/>
        </w:rPr>
      </w:pPr>
      <w:r w:rsidRPr="00B43273">
        <w:rPr>
          <w:rFonts w:ascii="Calibri" w:hAnsi="Calibri" w:cs="Arial"/>
          <w:lang w:val="es-MX"/>
        </w:rPr>
        <w:t>Concepto de Operaciones</w:t>
      </w:r>
    </w:p>
    <w:p w:rsidR="00AC372B" w:rsidRPr="00B43273" w:rsidRDefault="00AC372B">
      <w:pPr>
        <w:tabs>
          <w:tab w:val="left" w:pos="1701"/>
        </w:tabs>
        <w:spacing w:before="0" w:after="0"/>
        <w:rPr>
          <w:rFonts w:ascii="Calibri" w:hAnsi="Calibri"/>
          <w:lang w:val="es-MX"/>
        </w:rPr>
      </w:pPr>
    </w:p>
    <w:p w:rsidR="00AC372B" w:rsidRPr="00B43273" w:rsidRDefault="00AC372B">
      <w:pPr>
        <w:tabs>
          <w:tab w:val="left" w:pos="1701"/>
        </w:tabs>
        <w:spacing w:before="0" w:after="0"/>
        <w:rPr>
          <w:rFonts w:ascii="Calibri" w:hAnsi="Calibri"/>
          <w:lang w:val="es-MX"/>
        </w:rPr>
      </w:pPr>
    </w:p>
    <w:p w:rsidR="00AC372B" w:rsidRPr="00B43273" w:rsidRDefault="00AC372B">
      <w:pPr>
        <w:tabs>
          <w:tab w:val="left" w:pos="1701"/>
        </w:tabs>
        <w:spacing w:before="0" w:after="0"/>
        <w:rPr>
          <w:rFonts w:ascii="Calibri" w:hAnsi="Calibri"/>
          <w:lang w:val="es-MX"/>
        </w:rPr>
      </w:pPr>
    </w:p>
    <w:p w:rsidR="00AC372B" w:rsidRPr="00B43273" w:rsidRDefault="00AC372B">
      <w:pPr>
        <w:tabs>
          <w:tab w:val="left" w:pos="1701"/>
        </w:tabs>
        <w:spacing w:before="0" w:after="0"/>
        <w:rPr>
          <w:rFonts w:ascii="Calibri" w:hAnsi="Calibri"/>
          <w:lang w:val="es-MX"/>
        </w:rPr>
      </w:pPr>
    </w:p>
    <w:p w:rsidR="00AC372B" w:rsidRPr="00B43273" w:rsidRDefault="00AC372B">
      <w:pPr>
        <w:tabs>
          <w:tab w:val="left" w:pos="1701"/>
        </w:tabs>
        <w:spacing w:before="0" w:after="0"/>
        <w:rPr>
          <w:rFonts w:ascii="Calibri" w:hAnsi="Calibri"/>
          <w:lang w:val="es-MX"/>
        </w:rPr>
      </w:pPr>
    </w:p>
    <w:p w:rsidR="00AC372B" w:rsidRPr="00B43273" w:rsidRDefault="00AC372B">
      <w:pPr>
        <w:tabs>
          <w:tab w:val="left" w:pos="1701"/>
        </w:tabs>
        <w:spacing w:before="0" w:after="0"/>
        <w:rPr>
          <w:rFonts w:ascii="Calibri" w:hAnsi="Calibri"/>
          <w:lang w:val="es-MX"/>
        </w:rPr>
      </w:pPr>
    </w:p>
    <w:p w:rsidR="00AC372B" w:rsidRPr="00B43273" w:rsidRDefault="00AC372B">
      <w:pPr>
        <w:tabs>
          <w:tab w:val="left" w:pos="1701"/>
        </w:tabs>
        <w:spacing w:before="0" w:after="0"/>
        <w:rPr>
          <w:rFonts w:ascii="Calibri" w:hAnsi="Calibri"/>
          <w:lang w:val="es-MX"/>
        </w:rPr>
      </w:pPr>
    </w:p>
    <w:p w:rsidR="00AC372B" w:rsidRPr="00B43273" w:rsidRDefault="00AC372B">
      <w:pPr>
        <w:tabs>
          <w:tab w:val="left" w:pos="1701"/>
        </w:tabs>
        <w:spacing w:before="0" w:after="0"/>
        <w:rPr>
          <w:rFonts w:ascii="Calibri" w:hAnsi="Calibri"/>
          <w:lang w:val="es-MX"/>
        </w:rPr>
      </w:pPr>
    </w:p>
    <w:p w:rsidR="00AC372B" w:rsidRPr="00B43273" w:rsidRDefault="00AC372B">
      <w:pPr>
        <w:tabs>
          <w:tab w:val="left" w:pos="1701"/>
        </w:tabs>
        <w:spacing w:before="0" w:after="0"/>
        <w:rPr>
          <w:rFonts w:ascii="Calibri" w:hAnsi="Calibri"/>
          <w:lang w:val="es-MX"/>
        </w:rPr>
      </w:pPr>
    </w:p>
    <w:p w:rsidR="00AC372B" w:rsidRPr="00B43273" w:rsidRDefault="00AC372B">
      <w:pPr>
        <w:tabs>
          <w:tab w:val="left" w:pos="1701"/>
        </w:tabs>
        <w:spacing w:before="0" w:after="0"/>
        <w:rPr>
          <w:rFonts w:ascii="Calibri" w:hAnsi="Calibri"/>
          <w:lang w:val="es-MX"/>
        </w:rPr>
      </w:pPr>
    </w:p>
    <w:p w:rsidR="00AC372B" w:rsidRPr="00B43273" w:rsidDel="006F79F4" w:rsidRDefault="00AC372B">
      <w:pPr>
        <w:tabs>
          <w:tab w:val="left" w:pos="1701"/>
        </w:tabs>
        <w:spacing w:before="0" w:after="0"/>
        <w:rPr>
          <w:del w:id="0" w:author="Oscar" w:date="2011-03-22T21:53:00Z"/>
          <w:rFonts w:ascii="Calibri" w:hAnsi="Calibri"/>
          <w:lang w:val="es-MX"/>
        </w:rPr>
      </w:pPr>
    </w:p>
    <w:p w:rsidR="00AC372B" w:rsidRPr="00B43273" w:rsidDel="006F79F4" w:rsidRDefault="00AC372B">
      <w:pPr>
        <w:tabs>
          <w:tab w:val="left" w:pos="1701"/>
        </w:tabs>
        <w:spacing w:before="0" w:after="0"/>
        <w:rPr>
          <w:del w:id="1" w:author="Oscar" w:date="2011-03-22T21:53:00Z"/>
          <w:rFonts w:ascii="Calibri" w:hAnsi="Calibri"/>
          <w:lang w:val="es-MX"/>
        </w:rPr>
      </w:pPr>
    </w:p>
    <w:p w:rsidR="00AC372B" w:rsidRPr="00B43273" w:rsidRDefault="00AC372B">
      <w:pPr>
        <w:tabs>
          <w:tab w:val="left" w:pos="1701"/>
        </w:tabs>
        <w:spacing w:before="0" w:after="0"/>
        <w:rPr>
          <w:rFonts w:ascii="Calibri" w:hAnsi="Calibri"/>
          <w:lang w:val="es-MX"/>
        </w:rPr>
      </w:pPr>
    </w:p>
    <w:p w:rsidR="00AC372B" w:rsidRPr="00B43273" w:rsidRDefault="00A42899">
      <w:pPr>
        <w:tabs>
          <w:tab w:val="left" w:pos="1701"/>
        </w:tabs>
        <w:spacing w:before="0" w:after="0"/>
        <w:rPr>
          <w:rFonts w:ascii="Calibri" w:hAnsi="Calibri"/>
          <w:lang w:val="es-MX"/>
        </w:rPr>
      </w:pPr>
      <w:proofErr w:type="spellStart"/>
      <w:r>
        <w:rPr>
          <w:rFonts w:ascii="Calibri" w:hAnsi="Calibri"/>
          <w:lang w:val="es-MX"/>
        </w:rPr>
        <w:t>Rev</w:t>
      </w:r>
      <w:proofErr w:type="spellEnd"/>
      <w:r>
        <w:rPr>
          <w:rFonts w:ascii="Calibri" w:hAnsi="Calibri"/>
          <w:lang w:val="es-MX"/>
        </w:rPr>
        <w:t xml:space="preserve"> 0.4</w:t>
      </w:r>
    </w:p>
    <w:p w:rsidR="00AC372B" w:rsidRPr="00B43273" w:rsidRDefault="00AC372B">
      <w:pPr>
        <w:tabs>
          <w:tab w:val="left" w:pos="1701"/>
        </w:tabs>
        <w:spacing w:before="0" w:after="0"/>
        <w:rPr>
          <w:rFonts w:ascii="Calibri" w:hAnsi="Calibri"/>
          <w:lang w:val="es-MX"/>
        </w:rPr>
      </w:pPr>
      <w:r w:rsidRPr="00B43273">
        <w:rPr>
          <w:rFonts w:ascii="Calibri" w:hAnsi="Calibri"/>
          <w:lang w:val="es-MX"/>
        </w:rPr>
        <w:t>Fecha: 9 de marzo de 2011</w:t>
      </w:r>
    </w:p>
    <w:p w:rsidR="00AC372B" w:rsidRPr="00B43273" w:rsidRDefault="00AC372B">
      <w:pPr>
        <w:tabs>
          <w:tab w:val="left" w:pos="1701"/>
        </w:tabs>
        <w:spacing w:before="0" w:after="0"/>
        <w:rPr>
          <w:rFonts w:ascii="Calibri" w:hAnsi="Calibri"/>
          <w:lang w:val="es-MX"/>
        </w:rPr>
      </w:pPr>
      <w:r w:rsidRPr="00B43273">
        <w:rPr>
          <w:rFonts w:ascii="Calibri" w:hAnsi="Calibri"/>
          <w:lang w:val="es-MX"/>
        </w:rPr>
        <w:t>Autor: MR, HG, EC</w:t>
      </w:r>
      <w:r w:rsidRPr="00B43273">
        <w:rPr>
          <w:rFonts w:ascii="Calibri" w:hAnsi="Calibri"/>
          <w:lang w:val="es-MX"/>
        </w:rPr>
        <w:tab/>
      </w:r>
    </w:p>
    <w:p w:rsidR="00AC372B" w:rsidRPr="00B43273" w:rsidRDefault="00AC372B">
      <w:pPr>
        <w:tabs>
          <w:tab w:val="left" w:pos="1701"/>
          <w:tab w:val="left" w:pos="3420"/>
        </w:tabs>
        <w:spacing w:before="0" w:after="0"/>
        <w:rPr>
          <w:rFonts w:ascii="Calibri" w:hAnsi="Calibri"/>
          <w:lang w:val="es-MX"/>
        </w:rPr>
      </w:pPr>
      <w:r w:rsidRPr="00B43273">
        <w:rPr>
          <w:rFonts w:ascii="Calibri" w:hAnsi="Calibri"/>
          <w:lang w:val="es-MX"/>
        </w:rPr>
        <w:t>Distribución:</w:t>
      </w:r>
    </w:p>
    <w:p w:rsidR="00AC372B" w:rsidRPr="00B43273" w:rsidRDefault="00AC372B">
      <w:pPr>
        <w:tabs>
          <w:tab w:val="left" w:pos="1701"/>
          <w:tab w:val="left" w:pos="3420"/>
        </w:tabs>
        <w:spacing w:before="0" w:after="0"/>
        <w:rPr>
          <w:rFonts w:ascii="Calibri" w:hAnsi="Calibri"/>
          <w:lang w:val="es-MX"/>
        </w:rPr>
      </w:pPr>
    </w:p>
    <w:tbl>
      <w:tblPr>
        <w:tblW w:w="9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48"/>
        <w:gridCol w:w="2936"/>
        <w:gridCol w:w="2340"/>
        <w:gridCol w:w="1260"/>
      </w:tblGrid>
      <w:tr w:rsidR="00AC372B" w:rsidRPr="00B43273" w:rsidTr="00A31CDA">
        <w:tc>
          <w:tcPr>
            <w:tcW w:w="3348" w:type="dxa"/>
          </w:tcPr>
          <w:p w:rsidR="00AC372B" w:rsidRPr="00B43273" w:rsidRDefault="00AC372B" w:rsidP="00A31CDA">
            <w:pPr>
              <w:tabs>
                <w:tab w:val="left" w:pos="1701"/>
              </w:tabs>
              <w:spacing w:before="0" w:after="0" w:line="240" w:lineRule="exact"/>
              <w:jc w:val="left"/>
              <w:rPr>
                <w:rFonts w:ascii="Calibri" w:hAnsi="Calibri"/>
                <w:b/>
                <w:lang w:val="es-MX"/>
              </w:rPr>
            </w:pPr>
            <w:r w:rsidRPr="00B43273">
              <w:rPr>
                <w:rFonts w:ascii="Calibri" w:hAnsi="Calibri"/>
                <w:b/>
                <w:lang w:val="es-MX"/>
              </w:rPr>
              <w:t>Autoridad</w:t>
            </w:r>
          </w:p>
        </w:tc>
        <w:tc>
          <w:tcPr>
            <w:tcW w:w="2936" w:type="dxa"/>
          </w:tcPr>
          <w:p w:rsidR="00AC372B" w:rsidRPr="00B43273" w:rsidRDefault="00AC372B" w:rsidP="00A31CDA">
            <w:pPr>
              <w:tabs>
                <w:tab w:val="left" w:pos="1701"/>
              </w:tabs>
              <w:spacing w:before="0" w:after="0" w:line="240" w:lineRule="exact"/>
              <w:jc w:val="left"/>
              <w:rPr>
                <w:rFonts w:ascii="Calibri" w:hAnsi="Calibri"/>
                <w:b/>
                <w:lang w:val="es-MX"/>
              </w:rPr>
            </w:pPr>
            <w:r w:rsidRPr="00B43273">
              <w:rPr>
                <w:rFonts w:ascii="Calibri" w:hAnsi="Calibri"/>
                <w:b/>
                <w:lang w:val="es-MX"/>
              </w:rPr>
              <w:t>Nombre</w:t>
            </w:r>
          </w:p>
        </w:tc>
        <w:tc>
          <w:tcPr>
            <w:tcW w:w="2340" w:type="dxa"/>
          </w:tcPr>
          <w:p w:rsidR="00AC372B" w:rsidRPr="00B43273" w:rsidRDefault="00AC372B" w:rsidP="00A31CDA">
            <w:pPr>
              <w:tabs>
                <w:tab w:val="left" w:pos="1701"/>
              </w:tabs>
              <w:spacing w:before="0" w:after="0" w:line="240" w:lineRule="exact"/>
              <w:jc w:val="left"/>
              <w:rPr>
                <w:rFonts w:ascii="Calibri" w:hAnsi="Calibri"/>
                <w:b/>
                <w:lang w:val="es-MX"/>
              </w:rPr>
            </w:pPr>
            <w:r w:rsidRPr="00B43273">
              <w:rPr>
                <w:rFonts w:ascii="Calibri" w:hAnsi="Calibri"/>
                <w:b/>
                <w:lang w:val="es-MX"/>
              </w:rPr>
              <w:t>Firma</w:t>
            </w:r>
          </w:p>
        </w:tc>
        <w:tc>
          <w:tcPr>
            <w:tcW w:w="1260" w:type="dxa"/>
          </w:tcPr>
          <w:p w:rsidR="00AC372B" w:rsidRPr="00B43273" w:rsidRDefault="00AC372B" w:rsidP="00A31CDA">
            <w:pPr>
              <w:tabs>
                <w:tab w:val="left" w:pos="1701"/>
              </w:tabs>
              <w:spacing w:before="0" w:after="0" w:line="240" w:lineRule="exact"/>
              <w:jc w:val="left"/>
              <w:rPr>
                <w:rFonts w:ascii="Calibri" w:hAnsi="Calibri"/>
                <w:b/>
                <w:lang w:val="es-MX"/>
              </w:rPr>
            </w:pPr>
            <w:r w:rsidRPr="00B43273">
              <w:rPr>
                <w:rFonts w:ascii="Calibri" w:hAnsi="Calibri"/>
                <w:b/>
                <w:lang w:val="es-MX"/>
              </w:rPr>
              <w:t>Fecha</w:t>
            </w:r>
          </w:p>
        </w:tc>
      </w:tr>
      <w:tr w:rsidR="00AC372B" w:rsidRPr="00B43273" w:rsidTr="00A31CDA">
        <w:tc>
          <w:tcPr>
            <w:tcW w:w="3348" w:type="dxa"/>
          </w:tcPr>
          <w:p w:rsidR="00AC372B" w:rsidRPr="00B43273" w:rsidRDefault="00AC372B" w:rsidP="003F1FE0">
            <w:pPr>
              <w:tabs>
                <w:tab w:val="left" w:pos="1701"/>
              </w:tabs>
              <w:spacing w:before="0" w:after="0" w:line="240" w:lineRule="exact"/>
              <w:jc w:val="left"/>
              <w:rPr>
                <w:rFonts w:ascii="Calibri" w:hAnsi="Calibri"/>
                <w:lang w:val="es-MX"/>
              </w:rPr>
            </w:pPr>
            <w:r w:rsidRPr="00B43273">
              <w:rPr>
                <w:rFonts w:ascii="Calibri" w:hAnsi="Calibri"/>
                <w:lang w:val="es-MX"/>
              </w:rPr>
              <w:t>Director de Tesis</w:t>
            </w:r>
          </w:p>
        </w:tc>
        <w:tc>
          <w:tcPr>
            <w:tcW w:w="2936" w:type="dxa"/>
          </w:tcPr>
          <w:p w:rsidR="00AC372B" w:rsidRPr="00B43273" w:rsidRDefault="00AC372B" w:rsidP="00513D7A">
            <w:pPr>
              <w:tabs>
                <w:tab w:val="left" w:pos="1701"/>
              </w:tabs>
              <w:spacing w:before="0" w:after="0" w:line="240" w:lineRule="exact"/>
              <w:jc w:val="left"/>
              <w:rPr>
                <w:rFonts w:ascii="Calibri" w:hAnsi="Calibri"/>
                <w:lang w:val="es-MX"/>
              </w:rPr>
            </w:pPr>
            <w:r w:rsidRPr="00B43273">
              <w:rPr>
                <w:rFonts w:ascii="Calibri" w:hAnsi="Calibri"/>
                <w:lang w:val="es-MX"/>
              </w:rPr>
              <w:t>Óscar Mondragón (OM)</w:t>
            </w:r>
          </w:p>
        </w:tc>
        <w:tc>
          <w:tcPr>
            <w:tcW w:w="2340" w:type="dxa"/>
          </w:tcPr>
          <w:p w:rsidR="00AC372B" w:rsidRPr="00B43273" w:rsidRDefault="00AC372B" w:rsidP="00A31CDA">
            <w:pPr>
              <w:tabs>
                <w:tab w:val="left" w:pos="1701"/>
              </w:tabs>
              <w:spacing w:before="0" w:after="0" w:line="240" w:lineRule="exact"/>
              <w:jc w:val="left"/>
              <w:rPr>
                <w:rFonts w:ascii="Calibri" w:hAnsi="Calibri"/>
                <w:lang w:val="es-MX"/>
              </w:rPr>
            </w:pPr>
          </w:p>
        </w:tc>
        <w:tc>
          <w:tcPr>
            <w:tcW w:w="1260" w:type="dxa"/>
          </w:tcPr>
          <w:p w:rsidR="00AC372B" w:rsidRPr="00B43273" w:rsidRDefault="00AC372B" w:rsidP="00A31CDA">
            <w:pPr>
              <w:tabs>
                <w:tab w:val="left" w:pos="1701"/>
              </w:tabs>
              <w:spacing w:before="0" w:after="0" w:line="240" w:lineRule="exact"/>
              <w:jc w:val="left"/>
              <w:rPr>
                <w:rFonts w:ascii="Calibri" w:hAnsi="Calibri"/>
                <w:lang w:val="es-MX"/>
              </w:rPr>
            </w:pPr>
          </w:p>
        </w:tc>
      </w:tr>
      <w:tr w:rsidR="00AC372B" w:rsidRPr="00B43273" w:rsidTr="00A31CDA">
        <w:tc>
          <w:tcPr>
            <w:tcW w:w="3348" w:type="dxa"/>
          </w:tcPr>
          <w:p w:rsidR="00AC372B" w:rsidRPr="00B43273" w:rsidRDefault="00A42899" w:rsidP="004273A7">
            <w:pPr>
              <w:tabs>
                <w:tab w:val="left" w:pos="1701"/>
              </w:tabs>
              <w:spacing w:before="0" w:after="0" w:line="240" w:lineRule="exact"/>
              <w:jc w:val="left"/>
              <w:rPr>
                <w:rFonts w:ascii="Calibri" w:hAnsi="Calibri"/>
                <w:lang w:val="es-MX"/>
              </w:rPr>
            </w:pPr>
            <w:proofErr w:type="spellStart"/>
            <w:r>
              <w:rPr>
                <w:rFonts w:ascii="Calibri" w:hAnsi="Calibri"/>
                <w:lang w:val="es-MX"/>
              </w:rPr>
              <w:t>Tesista</w:t>
            </w:r>
            <w:proofErr w:type="spellEnd"/>
          </w:p>
        </w:tc>
        <w:tc>
          <w:tcPr>
            <w:tcW w:w="2936" w:type="dxa"/>
          </w:tcPr>
          <w:p w:rsidR="00AC372B" w:rsidRPr="00B43273" w:rsidRDefault="00AC372B" w:rsidP="00A31CDA">
            <w:pPr>
              <w:tabs>
                <w:tab w:val="left" w:pos="1701"/>
              </w:tabs>
              <w:spacing w:before="0" w:after="0" w:line="240" w:lineRule="exact"/>
              <w:jc w:val="left"/>
              <w:rPr>
                <w:rFonts w:ascii="Calibri" w:hAnsi="Calibri"/>
                <w:lang w:val="es-MX"/>
              </w:rPr>
            </w:pPr>
            <w:r w:rsidRPr="00B43273">
              <w:rPr>
                <w:rFonts w:ascii="Calibri" w:hAnsi="Calibri"/>
                <w:lang w:val="es-MX"/>
              </w:rPr>
              <w:t>Marco Rangel (MR)</w:t>
            </w:r>
          </w:p>
        </w:tc>
        <w:tc>
          <w:tcPr>
            <w:tcW w:w="2340" w:type="dxa"/>
          </w:tcPr>
          <w:p w:rsidR="00AC372B" w:rsidRPr="00B43273" w:rsidRDefault="00AC372B" w:rsidP="00A31CDA">
            <w:pPr>
              <w:tabs>
                <w:tab w:val="left" w:pos="1701"/>
              </w:tabs>
              <w:spacing w:before="0" w:after="0" w:line="240" w:lineRule="exact"/>
              <w:jc w:val="left"/>
              <w:rPr>
                <w:rFonts w:ascii="Calibri" w:hAnsi="Calibri"/>
                <w:lang w:val="es-MX"/>
              </w:rPr>
            </w:pPr>
          </w:p>
        </w:tc>
        <w:tc>
          <w:tcPr>
            <w:tcW w:w="1260" w:type="dxa"/>
          </w:tcPr>
          <w:p w:rsidR="00AC372B" w:rsidRPr="00B43273" w:rsidRDefault="00AC372B" w:rsidP="00A31CDA">
            <w:pPr>
              <w:tabs>
                <w:tab w:val="left" w:pos="1701"/>
              </w:tabs>
              <w:spacing w:before="0" w:after="0" w:line="240" w:lineRule="exact"/>
              <w:jc w:val="left"/>
              <w:rPr>
                <w:rFonts w:ascii="Calibri" w:hAnsi="Calibri"/>
                <w:lang w:val="es-MX"/>
              </w:rPr>
            </w:pPr>
          </w:p>
        </w:tc>
      </w:tr>
      <w:tr w:rsidR="00AC372B" w:rsidRPr="00B43273" w:rsidTr="00A31CDA">
        <w:tc>
          <w:tcPr>
            <w:tcW w:w="3348" w:type="dxa"/>
          </w:tcPr>
          <w:p w:rsidR="00AC372B" w:rsidRPr="00B43273" w:rsidRDefault="00A42899" w:rsidP="00513D7A">
            <w:pPr>
              <w:tabs>
                <w:tab w:val="left" w:pos="1701"/>
              </w:tabs>
              <w:spacing w:before="0" w:after="0" w:line="240" w:lineRule="exact"/>
              <w:jc w:val="left"/>
              <w:rPr>
                <w:rFonts w:ascii="Calibri" w:hAnsi="Calibri"/>
                <w:lang w:val="es-MX"/>
              </w:rPr>
            </w:pPr>
            <w:proofErr w:type="spellStart"/>
            <w:r>
              <w:rPr>
                <w:rFonts w:ascii="Calibri" w:hAnsi="Calibri"/>
                <w:lang w:val="es-MX"/>
              </w:rPr>
              <w:t>Tesista</w:t>
            </w:r>
            <w:proofErr w:type="spellEnd"/>
          </w:p>
        </w:tc>
        <w:tc>
          <w:tcPr>
            <w:tcW w:w="2936" w:type="dxa"/>
          </w:tcPr>
          <w:p w:rsidR="00AC372B" w:rsidRPr="00B43273" w:rsidRDefault="00AC372B" w:rsidP="00A31CDA">
            <w:pPr>
              <w:tabs>
                <w:tab w:val="left" w:pos="1701"/>
              </w:tabs>
              <w:spacing w:before="0" w:after="0" w:line="240" w:lineRule="exact"/>
              <w:jc w:val="left"/>
              <w:rPr>
                <w:rFonts w:ascii="Calibri" w:hAnsi="Calibri"/>
                <w:lang w:val="es-MX"/>
              </w:rPr>
            </w:pPr>
            <w:r w:rsidRPr="00B43273">
              <w:rPr>
                <w:rFonts w:ascii="Calibri" w:hAnsi="Calibri"/>
                <w:lang w:val="es-MX"/>
              </w:rPr>
              <w:t>Eduardo Campos (EC)</w:t>
            </w:r>
          </w:p>
        </w:tc>
        <w:tc>
          <w:tcPr>
            <w:tcW w:w="2340" w:type="dxa"/>
          </w:tcPr>
          <w:p w:rsidR="00AC372B" w:rsidRPr="00B43273" w:rsidRDefault="00AC372B" w:rsidP="00A31CDA">
            <w:pPr>
              <w:tabs>
                <w:tab w:val="left" w:pos="1701"/>
              </w:tabs>
              <w:spacing w:before="0" w:after="0" w:line="240" w:lineRule="exact"/>
              <w:jc w:val="left"/>
              <w:rPr>
                <w:rFonts w:ascii="Calibri" w:hAnsi="Calibri"/>
                <w:lang w:val="es-MX"/>
              </w:rPr>
            </w:pPr>
          </w:p>
        </w:tc>
        <w:tc>
          <w:tcPr>
            <w:tcW w:w="1260" w:type="dxa"/>
          </w:tcPr>
          <w:p w:rsidR="00AC372B" w:rsidRPr="00B43273" w:rsidRDefault="00AC372B" w:rsidP="00A31CDA">
            <w:pPr>
              <w:tabs>
                <w:tab w:val="left" w:pos="1701"/>
              </w:tabs>
              <w:spacing w:before="0" w:after="0" w:line="240" w:lineRule="exact"/>
              <w:jc w:val="left"/>
              <w:rPr>
                <w:rFonts w:ascii="Calibri" w:hAnsi="Calibri"/>
                <w:lang w:val="es-MX"/>
              </w:rPr>
            </w:pPr>
          </w:p>
        </w:tc>
      </w:tr>
      <w:tr w:rsidR="00AC372B" w:rsidRPr="00B43273" w:rsidTr="00A31CDA">
        <w:tc>
          <w:tcPr>
            <w:tcW w:w="3348" w:type="dxa"/>
          </w:tcPr>
          <w:p w:rsidR="00AC372B" w:rsidRPr="00B43273" w:rsidRDefault="00A42899" w:rsidP="00513D7A">
            <w:pPr>
              <w:tabs>
                <w:tab w:val="left" w:pos="1701"/>
              </w:tabs>
              <w:spacing w:before="0" w:after="0" w:line="240" w:lineRule="exact"/>
              <w:jc w:val="left"/>
              <w:rPr>
                <w:rFonts w:ascii="Calibri" w:hAnsi="Calibri"/>
                <w:lang w:val="es-MX"/>
              </w:rPr>
            </w:pPr>
            <w:proofErr w:type="spellStart"/>
            <w:r>
              <w:rPr>
                <w:rFonts w:ascii="Calibri" w:hAnsi="Calibri"/>
                <w:lang w:val="es-MX"/>
              </w:rPr>
              <w:t>Tesista</w:t>
            </w:r>
            <w:proofErr w:type="spellEnd"/>
          </w:p>
        </w:tc>
        <w:tc>
          <w:tcPr>
            <w:tcW w:w="2936" w:type="dxa"/>
          </w:tcPr>
          <w:p w:rsidR="00AC372B" w:rsidRPr="00B43273" w:rsidRDefault="00AC372B" w:rsidP="00A31CDA">
            <w:pPr>
              <w:tabs>
                <w:tab w:val="left" w:pos="1701"/>
              </w:tabs>
              <w:spacing w:before="0" w:after="0" w:line="240" w:lineRule="exact"/>
              <w:jc w:val="left"/>
              <w:rPr>
                <w:rFonts w:ascii="Calibri" w:hAnsi="Calibri"/>
                <w:lang w:val="es-MX"/>
              </w:rPr>
            </w:pPr>
            <w:r w:rsidRPr="00B43273">
              <w:rPr>
                <w:rFonts w:ascii="Calibri" w:hAnsi="Calibri"/>
                <w:lang w:val="es-MX"/>
              </w:rPr>
              <w:t>Humberto García (HG)</w:t>
            </w:r>
          </w:p>
        </w:tc>
        <w:tc>
          <w:tcPr>
            <w:tcW w:w="2340" w:type="dxa"/>
          </w:tcPr>
          <w:p w:rsidR="00AC372B" w:rsidRPr="00B43273" w:rsidRDefault="00AC372B" w:rsidP="00A31CDA">
            <w:pPr>
              <w:tabs>
                <w:tab w:val="left" w:pos="1701"/>
              </w:tabs>
              <w:spacing w:before="0" w:after="0" w:line="240" w:lineRule="exact"/>
              <w:jc w:val="left"/>
              <w:rPr>
                <w:rFonts w:ascii="Calibri" w:hAnsi="Calibri"/>
                <w:lang w:val="es-MX"/>
              </w:rPr>
            </w:pPr>
          </w:p>
        </w:tc>
        <w:tc>
          <w:tcPr>
            <w:tcW w:w="1260" w:type="dxa"/>
          </w:tcPr>
          <w:p w:rsidR="00AC372B" w:rsidRPr="00B43273" w:rsidRDefault="00AC372B" w:rsidP="00A31CDA">
            <w:pPr>
              <w:tabs>
                <w:tab w:val="left" w:pos="1701"/>
              </w:tabs>
              <w:spacing w:before="0" w:after="0" w:line="240" w:lineRule="exact"/>
              <w:jc w:val="left"/>
              <w:rPr>
                <w:rFonts w:ascii="Calibri" w:hAnsi="Calibri"/>
                <w:lang w:val="es-MX"/>
              </w:rPr>
            </w:pPr>
          </w:p>
        </w:tc>
      </w:tr>
    </w:tbl>
    <w:p w:rsidR="00AC372B" w:rsidRPr="00B43273" w:rsidRDefault="00AC372B">
      <w:pPr>
        <w:tabs>
          <w:tab w:val="left" w:pos="1701"/>
          <w:tab w:val="left" w:pos="3420"/>
        </w:tabs>
        <w:spacing w:before="0" w:after="0"/>
        <w:rPr>
          <w:rFonts w:ascii="Calibri" w:hAnsi="Calibri"/>
          <w:lang w:val="es-MX"/>
        </w:rPr>
      </w:pPr>
      <w:r w:rsidRPr="00B43273">
        <w:rPr>
          <w:rFonts w:ascii="Calibri" w:hAnsi="Calibri"/>
          <w:lang w:val="es-MX"/>
        </w:rPr>
        <w:tab/>
      </w:r>
    </w:p>
    <w:p w:rsidR="00AC372B" w:rsidRPr="00B43273" w:rsidRDefault="00AC372B" w:rsidP="00B3054D">
      <w:pPr>
        <w:tabs>
          <w:tab w:val="left" w:pos="1701"/>
        </w:tabs>
        <w:spacing w:before="0" w:after="0"/>
        <w:rPr>
          <w:rFonts w:ascii="Calibri" w:hAnsi="Calibri"/>
          <w:lang w:val="es-MX"/>
        </w:rPr>
        <w:sectPr w:rsidR="00AC372B" w:rsidRPr="00B43273">
          <w:headerReference w:type="default" r:id="rId7"/>
          <w:pgSz w:w="12240" w:h="15840"/>
          <w:pgMar w:top="1440" w:right="1800" w:bottom="1440" w:left="1620" w:header="708" w:footer="700" w:gutter="0"/>
          <w:cols w:space="708"/>
          <w:docGrid w:linePitch="360"/>
        </w:sectPr>
      </w:pPr>
    </w:p>
    <w:p w:rsidR="00AC372B" w:rsidRPr="00B43273" w:rsidRDefault="00AC372B">
      <w:pPr>
        <w:pStyle w:val="Ttulo1"/>
        <w:numPr>
          <w:ilvl w:val="0"/>
          <w:numId w:val="0"/>
        </w:numPr>
        <w:spacing w:before="0" w:after="0"/>
        <w:jc w:val="left"/>
        <w:rPr>
          <w:rFonts w:ascii="Calibri" w:hAnsi="Calibri"/>
          <w:lang w:val="es-MX"/>
        </w:rPr>
      </w:pPr>
      <w:bookmarkStart w:id="2" w:name="_Toc291696609"/>
      <w:r w:rsidRPr="00B43273">
        <w:rPr>
          <w:rFonts w:ascii="Calibri" w:hAnsi="Calibri"/>
          <w:lang w:val="es-MX"/>
        </w:rPr>
        <w:lastRenderedPageBreak/>
        <w:t>Contenidos</w:t>
      </w:r>
      <w:bookmarkEnd w:id="2"/>
    </w:p>
    <w:tbl>
      <w:tblPr>
        <w:tblW w:w="8996" w:type="dxa"/>
        <w:jc w:val="center"/>
        <w:tblLayout w:type="fixed"/>
        <w:tblCellMar>
          <w:top w:w="120" w:type="dxa"/>
          <w:left w:w="0" w:type="dxa"/>
          <w:bottom w:w="120" w:type="dxa"/>
        </w:tblCellMar>
        <w:tblLook w:val="01E0"/>
      </w:tblPr>
      <w:tblGrid>
        <w:gridCol w:w="1922"/>
        <w:gridCol w:w="7074"/>
      </w:tblGrid>
      <w:tr w:rsidR="00AC372B" w:rsidRPr="00B43273">
        <w:trPr>
          <w:trHeight w:val="4362"/>
          <w:jc w:val="center"/>
        </w:trPr>
        <w:tc>
          <w:tcPr>
            <w:tcW w:w="1922" w:type="dxa"/>
          </w:tcPr>
          <w:p w:rsidR="00AC372B" w:rsidRPr="00B43273" w:rsidRDefault="00AC372B">
            <w:pPr>
              <w:pStyle w:val="Label"/>
              <w:rPr>
                <w:rFonts w:ascii="Calibri" w:hAnsi="Calibri"/>
                <w:lang w:val="es-MX"/>
              </w:rPr>
            </w:pPr>
          </w:p>
        </w:tc>
        <w:tc>
          <w:tcPr>
            <w:tcW w:w="7074" w:type="dxa"/>
          </w:tcPr>
          <w:p w:rsidR="00A42899" w:rsidRDefault="008B3D10">
            <w:pPr>
              <w:pStyle w:val="TDC1"/>
              <w:rPr>
                <w:rFonts w:asciiTheme="minorHAnsi" w:eastAsiaTheme="minorEastAsia" w:hAnsiTheme="minorHAnsi" w:cstheme="minorBidi"/>
                <w:noProof/>
                <w:sz w:val="22"/>
                <w:szCs w:val="22"/>
                <w:lang w:val="es-ES" w:eastAsia="es-ES"/>
              </w:rPr>
            </w:pPr>
            <w:r w:rsidRPr="00B43273">
              <w:rPr>
                <w:rFonts w:ascii="Calibri" w:hAnsi="Calibri"/>
                <w:lang w:val="es-MX"/>
              </w:rPr>
              <w:fldChar w:fldCharType="begin"/>
            </w:r>
            <w:r w:rsidR="00AC372B" w:rsidRPr="00B43273">
              <w:rPr>
                <w:rFonts w:ascii="Calibri" w:hAnsi="Calibri"/>
                <w:lang w:val="es-MX"/>
              </w:rPr>
              <w:instrText xml:space="preserve"> TOC \o "1-3" \h \z \u </w:instrText>
            </w:r>
            <w:r w:rsidRPr="00B43273">
              <w:rPr>
                <w:rFonts w:ascii="Calibri" w:hAnsi="Calibri"/>
                <w:lang w:val="es-MX"/>
              </w:rPr>
              <w:fldChar w:fldCharType="separate"/>
            </w:r>
            <w:hyperlink w:anchor="_Toc291696609" w:history="1">
              <w:r w:rsidR="00A42899" w:rsidRPr="00FD6C3E">
                <w:rPr>
                  <w:rStyle w:val="Hipervnculo"/>
                  <w:rFonts w:ascii="Calibri" w:hAnsi="Calibri"/>
                  <w:noProof/>
                  <w:lang w:val="es-MX"/>
                </w:rPr>
                <w:t>Contenidos</w:t>
              </w:r>
              <w:r w:rsidR="00A42899">
                <w:rPr>
                  <w:noProof/>
                  <w:webHidden/>
                </w:rPr>
                <w:tab/>
              </w:r>
              <w:r w:rsidR="00A42899">
                <w:rPr>
                  <w:noProof/>
                  <w:webHidden/>
                </w:rPr>
                <w:fldChar w:fldCharType="begin"/>
              </w:r>
              <w:r w:rsidR="00A42899">
                <w:rPr>
                  <w:noProof/>
                  <w:webHidden/>
                </w:rPr>
                <w:instrText xml:space="preserve"> PAGEREF _Toc291696609 \h </w:instrText>
              </w:r>
              <w:r w:rsidR="00A42899">
                <w:rPr>
                  <w:noProof/>
                  <w:webHidden/>
                </w:rPr>
              </w:r>
              <w:r w:rsidR="00A42899">
                <w:rPr>
                  <w:noProof/>
                  <w:webHidden/>
                </w:rPr>
                <w:fldChar w:fldCharType="separate"/>
              </w:r>
              <w:r w:rsidR="00A42899">
                <w:rPr>
                  <w:noProof/>
                  <w:webHidden/>
                </w:rPr>
                <w:t>2</w:t>
              </w:r>
              <w:r w:rsidR="00A42899">
                <w:rPr>
                  <w:noProof/>
                  <w:webHidden/>
                </w:rPr>
                <w:fldChar w:fldCharType="end"/>
              </w:r>
            </w:hyperlink>
          </w:p>
          <w:p w:rsidR="00A42899" w:rsidRDefault="00A42899">
            <w:pPr>
              <w:pStyle w:val="TDC1"/>
              <w:rPr>
                <w:rFonts w:asciiTheme="minorHAnsi" w:eastAsiaTheme="minorEastAsia" w:hAnsiTheme="minorHAnsi" w:cstheme="minorBidi"/>
                <w:noProof/>
                <w:sz w:val="22"/>
                <w:szCs w:val="22"/>
                <w:lang w:val="es-ES" w:eastAsia="es-ES"/>
              </w:rPr>
            </w:pPr>
            <w:hyperlink w:anchor="_Toc291696610" w:history="1">
              <w:r w:rsidRPr="00FD6C3E">
                <w:rPr>
                  <w:rStyle w:val="Hipervnculo"/>
                  <w:rFonts w:ascii="Calibri" w:hAnsi="Calibri"/>
                  <w:noProof/>
                  <w:lang w:val="es-MX"/>
                </w:rPr>
                <w:t>1.</w:t>
              </w:r>
              <w:r>
                <w:rPr>
                  <w:rFonts w:asciiTheme="minorHAnsi" w:eastAsiaTheme="minorEastAsia" w:hAnsiTheme="minorHAnsi" w:cstheme="minorBidi"/>
                  <w:noProof/>
                  <w:sz w:val="22"/>
                  <w:szCs w:val="22"/>
                  <w:lang w:val="es-ES" w:eastAsia="es-ES"/>
                </w:rPr>
                <w:tab/>
              </w:r>
              <w:r w:rsidRPr="00FD6C3E">
                <w:rPr>
                  <w:rStyle w:val="Hipervnculo"/>
                  <w:rFonts w:ascii="Calibri" w:hAnsi="Calibri"/>
                  <w:noProof/>
                  <w:lang w:val="es-MX"/>
                </w:rPr>
                <w:t>Control del Documento</w:t>
              </w:r>
              <w:r>
                <w:rPr>
                  <w:noProof/>
                  <w:webHidden/>
                </w:rPr>
                <w:tab/>
              </w:r>
              <w:r>
                <w:rPr>
                  <w:noProof/>
                  <w:webHidden/>
                </w:rPr>
                <w:fldChar w:fldCharType="begin"/>
              </w:r>
              <w:r>
                <w:rPr>
                  <w:noProof/>
                  <w:webHidden/>
                </w:rPr>
                <w:instrText xml:space="preserve"> PAGEREF _Toc291696610 \h </w:instrText>
              </w:r>
              <w:r>
                <w:rPr>
                  <w:noProof/>
                  <w:webHidden/>
                </w:rPr>
              </w:r>
              <w:r>
                <w:rPr>
                  <w:noProof/>
                  <w:webHidden/>
                </w:rPr>
                <w:fldChar w:fldCharType="separate"/>
              </w:r>
              <w:r>
                <w:rPr>
                  <w:noProof/>
                  <w:webHidden/>
                </w:rPr>
                <w:t>4</w:t>
              </w:r>
              <w:r>
                <w:rPr>
                  <w:noProof/>
                  <w:webHidden/>
                </w:rPr>
                <w:fldChar w:fldCharType="end"/>
              </w:r>
            </w:hyperlink>
          </w:p>
          <w:p w:rsidR="00A42899" w:rsidRDefault="00A42899">
            <w:pPr>
              <w:pStyle w:val="TDC2"/>
              <w:rPr>
                <w:rFonts w:asciiTheme="minorHAnsi" w:eastAsiaTheme="minorEastAsia" w:hAnsiTheme="minorHAnsi" w:cstheme="minorBidi"/>
                <w:noProof/>
                <w:sz w:val="22"/>
                <w:szCs w:val="22"/>
                <w:lang w:val="es-ES" w:eastAsia="es-ES"/>
              </w:rPr>
            </w:pPr>
            <w:hyperlink w:anchor="_Toc291696611" w:history="1">
              <w:r w:rsidRPr="00FD6C3E">
                <w:rPr>
                  <w:rStyle w:val="Hipervnculo"/>
                  <w:rFonts w:ascii="Times New Roman" w:hAnsi="Times New Roman"/>
                  <w:noProof/>
                  <w:snapToGrid w:val="0"/>
                  <w:w w:val="0"/>
                  <w:lang w:val="es-MX"/>
                </w:rPr>
                <w:t>1.1.</w:t>
              </w:r>
              <w:r>
                <w:rPr>
                  <w:rFonts w:asciiTheme="minorHAnsi" w:eastAsiaTheme="minorEastAsia" w:hAnsiTheme="minorHAnsi" w:cstheme="minorBidi"/>
                  <w:noProof/>
                  <w:sz w:val="22"/>
                  <w:szCs w:val="22"/>
                  <w:lang w:val="es-ES" w:eastAsia="es-ES"/>
                </w:rPr>
                <w:tab/>
              </w:r>
              <w:r w:rsidRPr="00FD6C3E">
                <w:rPr>
                  <w:rStyle w:val="Hipervnculo"/>
                  <w:rFonts w:ascii="Calibri" w:hAnsi="Calibri"/>
                  <w:noProof/>
                  <w:lang w:val="es-MX"/>
                </w:rPr>
                <w:t>Propósito y alcance</w:t>
              </w:r>
              <w:r>
                <w:rPr>
                  <w:noProof/>
                  <w:webHidden/>
                </w:rPr>
                <w:tab/>
              </w:r>
              <w:r>
                <w:rPr>
                  <w:noProof/>
                  <w:webHidden/>
                </w:rPr>
                <w:fldChar w:fldCharType="begin"/>
              </w:r>
              <w:r>
                <w:rPr>
                  <w:noProof/>
                  <w:webHidden/>
                </w:rPr>
                <w:instrText xml:space="preserve"> PAGEREF _Toc291696611 \h </w:instrText>
              </w:r>
              <w:r>
                <w:rPr>
                  <w:noProof/>
                  <w:webHidden/>
                </w:rPr>
              </w:r>
              <w:r>
                <w:rPr>
                  <w:noProof/>
                  <w:webHidden/>
                </w:rPr>
                <w:fldChar w:fldCharType="separate"/>
              </w:r>
              <w:r>
                <w:rPr>
                  <w:noProof/>
                  <w:webHidden/>
                </w:rPr>
                <w:t>4</w:t>
              </w:r>
              <w:r>
                <w:rPr>
                  <w:noProof/>
                  <w:webHidden/>
                </w:rPr>
                <w:fldChar w:fldCharType="end"/>
              </w:r>
            </w:hyperlink>
          </w:p>
          <w:p w:rsidR="00A42899" w:rsidRDefault="00A42899">
            <w:pPr>
              <w:pStyle w:val="TDC2"/>
              <w:rPr>
                <w:rFonts w:asciiTheme="minorHAnsi" w:eastAsiaTheme="minorEastAsia" w:hAnsiTheme="minorHAnsi" w:cstheme="minorBidi"/>
                <w:noProof/>
                <w:sz w:val="22"/>
                <w:szCs w:val="22"/>
                <w:lang w:val="es-ES" w:eastAsia="es-ES"/>
              </w:rPr>
            </w:pPr>
            <w:hyperlink w:anchor="_Toc291696612" w:history="1">
              <w:r w:rsidRPr="00FD6C3E">
                <w:rPr>
                  <w:rStyle w:val="Hipervnculo"/>
                  <w:rFonts w:ascii="Times New Roman" w:hAnsi="Times New Roman"/>
                  <w:noProof/>
                  <w:snapToGrid w:val="0"/>
                  <w:w w:val="0"/>
                  <w:lang w:val="es-MX"/>
                </w:rPr>
                <w:t>1.2.</w:t>
              </w:r>
              <w:r>
                <w:rPr>
                  <w:rFonts w:asciiTheme="minorHAnsi" w:eastAsiaTheme="minorEastAsia" w:hAnsiTheme="minorHAnsi" w:cstheme="minorBidi"/>
                  <w:noProof/>
                  <w:sz w:val="22"/>
                  <w:szCs w:val="22"/>
                  <w:lang w:val="es-ES" w:eastAsia="es-ES"/>
                </w:rPr>
                <w:tab/>
              </w:r>
              <w:r w:rsidRPr="00FD6C3E">
                <w:rPr>
                  <w:rStyle w:val="Hipervnculo"/>
                  <w:rFonts w:ascii="Calibri" w:hAnsi="Calibri"/>
                  <w:noProof/>
                  <w:lang w:val="es-MX"/>
                </w:rPr>
                <w:t>Audiencia</w:t>
              </w:r>
              <w:r>
                <w:rPr>
                  <w:noProof/>
                  <w:webHidden/>
                </w:rPr>
                <w:tab/>
              </w:r>
              <w:r>
                <w:rPr>
                  <w:noProof/>
                  <w:webHidden/>
                </w:rPr>
                <w:fldChar w:fldCharType="begin"/>
              </w:r>
              <w:r>
                <w:rPr>
                  <w:noProof/>
                  <w:webHidden/>
                </w:rPr>
                <w:instrText xml:space="preserve"> PAGEREF _Toc291696612 \h </w:instrText>
              </w:r>
              <w:r>
                <w:rPr>
                  <w:noProof/>
                  <w:webHidden/>
                </w:rPr>
              </w:r>
              <w:r>
                <w:rPr>
                  <w:noProof/>
                  <w:webHidden/>
                </w:rPr>
                <w:fldChar w:fldCharType="separate"/>
              </w:r>
              <w:r>
                <w:rPr>
                  <w:noProof/>
                  <w:webHidden/>
                </w:rPr>
                <w:t>4</w:t>
              </w:r>
              <w:r>
                <w:rPr>
                  <w:noProof/>
                  <w:webHidden/>
                </w:rPr>
                <w:fldChar w:fldCharType="end"/>
              </w:r>
            </w:hyperlink>
          </w:p>
          <w:p w:rsidR="00A42899" w:rsidRDefault="00A42899">
            <w:pPr>
              <w:pStyle w:val="TDC2"/>
              <w:rPr>
                <w:rFonts w:asciiTheme="minorHAnsi" w:eastAsiaTheme="minorEastAsia" w:hAnsiTheme="minorHAnsi" w:cstheme="minorBidi"/>
                <w:noProof/>
                <w:sz w:val="22"/>
                <w:szCs w:val="22"/>
                <w:lang w:val="es-ES" w:eastAsia="es-ES"/>
              </w:rPr>
            </w:pPr>
            <w:hyperlink w:anchor="_Toc291696613" w:history="1">
              <w:r w:rsidRPr="00FD6C3E">
                <w:rPr>
                  <w:rStyle w:val="Hipervnculo"/>
                  <w:rFonts w:ascii="Times New Roman" w:hAnsi="Times New Roman"/>
                  <w:noProof/>
                  <w:snapToGrid w:val="0"/>
                  <w:w w:val="0"/>
                  <w:lang w:val="es-MX"/>
                </w:rPr>
                <w:t>1.3.</w:t>
              </w:r>
              <w:r>
                <w:rPr>
                  <w:rFonts w:asciiTheme="minorHAnsi" w:eastAsiaTheme="minorEastAsia" w:hAnsiTheme="minorHAnsi" w:cstheme="minorBidi"/>
                  <w:noProof/>
                  <w:sz w:val="22"/>
                  <w:szCs w:val="22"/>
                  <w:lang w:val="es-ES" w:eastAsia="es-ES"/>
                </w:rPr>
                <w:tab/>
              </w:r>
              <w:r w:rsidRPr="00FD6C3E">
                <w:rPr>
                  <w:rStyle w:val="Hipervnculo"/>
                  <w:rFonts w:ascii="Calibri" w:hAnsi="Calibri"/>
                  <w:noProof/>
                  <w:lang w:val="es-MX"/>
                </w:rPr>
                <w:t>Visión General del Documento</w:t>
              </w:r>
              <w:r>
                <w:rPr>
                  <w:noProof/>
                  <w:webHidden/>
                </w:rPr>
                <w:tab/>
              </w:r>
              <w:r>
                <w:rPr>
                  <w:noProof/>
                  <w:webHidden/>
                </w:rPr>
                <w:fldChar w:fldCharType="begin"/>
              </w:r>
              <w:r>
                <w:rPr>
                  <w:noProof/>
                  <w:webHidden/>
                </w:rPr>
                <w:instrText xml:space="preserve"> PAGEREF _Toc291696613 \h </w:instrText>
              </w:r>
              <w:r>
                <w:rPr>
                  <w:noProof/>
                  <w:webHidden/>
                </w:rPr>
              </w:r>
              <w:r>
                <w:rPr>
                  <w:noProof/>
                  <w:webHidden/>
                </w:rPr>
                <w:fldChar w:fldCharType="separate"/>
              </w:r>
              <w:r>
                <w:rPr>
                  <w:noProof/>
                  <w:webHidden/>
                </w:rPr>
                <w:t>4</w:t>
              </w:r>
              <w:r>
                <w:rPr>
                  <w:noProof/>
                  <w:webHidden/>
                </w:rPr>
                <w:fldChar w:fldCharType="end"/>
              </w:r>
            </w:hyperlink>
          </w:p>
          <w:p w:rsidR="00A42899" w:rsidRDefault="00A42899">
            <w:pPr>
              <w:pStyle w:val="TDC2"/>
              <w:rPr>
                <w:rFonts w:asciiTheme="minorHAnsi" w:eastAsiaTheme="minorEastAsia" w:hAnsiTheme="minorHAnsi" w:cstheme="minorBidi"/>
                <w:noProof/>
                <w:sz w:val="22"/>
                <w:szCs w:val="22"/>
                <w:lang w:val="es-ES" w:eastAsia="es-ES"/>
              </w:rPr>
            </w:pPr>
            <w:hyperlink w:anchor="_Toc291696614" w:history="1">
              <w:r w:rsidRPr="00FD6C3E">
                <w:rPr>
                  <w:rStyle w:val="Hipervnculo"/>
                  <w:rFonts w:ascii="Times New Roman" w:hAnsi="Times New Roman"/>
                  <w:noProof/>
                  <w:snapToGrid w:val="0"/>
                  <w:w w:val="0"/>
                  <w:lang w:val="es-MX"/>
                </w:rPr>
                <w:t>1.4.</w:t>
              </w:r>
              <w:r>
                <w:rPr>
                  <w:rFonts w:asciiTheme="minorHAnsi" w:eastAsiaTheme="minorEastAsia" w:hAnsiTheme="minorHAnsi" w:cstheme="minorBidi"/>
                  <w:noProof/>
                  <w:sz w:val="22"/>
                  <w:szCs w:val="22"/>
                  <w:lang w:val="es-ES" w:eastAsia="es-ES"/>
                </w:rPr>
                <w:tab/>
              </w:r>
              <w:r w:rsidRPr="00FD6C3E">
                <w:rPr>
                  <w:rStyle w:val="Hipervnculo"/>
                  <w:rFonts w:ascii="Calibri" w:hAnsi="Calibri"/>
                  <w:noProof/>
                  <w:lang w:val="es-MX"/>
                </w:rPr>
                <w:t>Organización del Documento</w:t>
              </w:r>
              <w:r>
                <w:rPr>
                  <w:noProof/>
                  <w:webHidden/>
                </w:rPr>
                <w:tab/>
              </w:r>
              <w:r>
                <w:rPr>
                  <w:noProof/>
                  <w:webHidden/>
                </w:rPr>
                <w:fldChar w:fldCharType="begin"/>
              </w:r>
              <w:r>
                <w:rPr>
                  <w:noProof/>
                  <w:webHidden/>
                </w:rPr>
                <w:instrText xml:space="preserve"> PAGEREF _Toc291696614 \h </w:instrText>
              </w:r>
              <w:r>
                <w:rPr>
                  <w:noProof/>
                  <w:webHidden/>
                </w:rPr>
              </w:r>
              <w:r>
                <w:rPr>
                  <w:noProof/>
                  <w:webHidden/>
                </w:rPr>
                <w:fldChar w:fldCharType="separate"/>
              </w:r>
              <w:r>
                <w:rPr>
                  <w:noProof/>
                  <w:webHidden/>
                </w:rPr>
                <w:t>4</w:t>
              </w:r>
              <w:r>
                <w:rPr>
                  <w:noProof/>
                  <w:webHidden/>
                </w:rPr>
                <w:fldChar w:fldCharType="end"/>
              </w:r>
            </w:hyperlink>
          </w:p>
          <w:p w:rsidR="00A42899" w:rsidRDefault="00A42899">
            <w:pPr>
              <w:pStyle w:val="TDC2"/>
              <w:rPr>
                <w:rFonts w:asciiTheme="minorHAnsi" w:eastAsiaTheme="minorEastAsia" w:hAnsiTheme="minorHAnsi" w:cstheme="minorBidi"/>
                <w:noProof/>
                <w:sz w:val="22"/>
                <w:szCs w:val="22"/>
                <w:lang w:val="es-ES" w:eastAsia="es-ES"/>
              </w:rPr>
            </w:pPr>
            <w:hyperlink w:anchor="_Toc291696615" w:history="1">
              <w:r w:rsidRPr="00FD6C3E">
                <w:rPr>
                  <w:rStyle w:val="Hipervnculo"/>
                  <w:rFonts w:ascii="Times New Roman" w:hAnsi="Times New Roman"/>
                  <w:noProof/>
                  <w:snapToGrid w:val="0"/>
                  <w:w w:val="0"/>
                  <w:lang w:val="es-MX"/>
                </w:rPr>
                <w:t>1.5.</w:t>
              </w:r>
              <w:r>
                <w:rPr>
                  <w:rFonts w:asciiTheme="minorHAnsi" w:eastAsiaTheme="minorEastAsia" w:hAnsiTheme="minorHAnsi" w:cstheme="minorBidi"/>
                  <w:noProof/>
                  <w:sz w:val="22"/>
                  <w:szCs w:val="22"/>
                  <w:lang w:val="es-ES" w:eastAsia="es-ES"/>
                </w:rPr>
                <w:tab/>
              </w:r>
              <w:r w:rsidRPr="00FD6C3E">
                <w:rPr>
                  <w:rStyle w:val="Hipervnculo"/>
                  <w:rFonts w:ascii="Calibri" w:hAnsi="Calibri"/>
                  <w:noProof/>
                  <w:lang w:val="es-MX"/>
                </w:rPr>
                <w:t>Definiciones</w:t>
              </w:r>
              <w:r>
                <w:rPr>
                  <w:noProof/>
                  <w:webHidden/>
                </w:rPr>
                <w:tab/>
              </w:r>
              <w:r>
                <w:rPr>
                  <w:noProof/>
                  <w:webHidden/>
                </w:rPr>
                <w:fldChar w:fldCharType="begin"/>
              </w:r>
              <w:r>
                <w:rPr>
                  <w:noProof/>
                  <w:webHidden/>
                </w:rPr>
                <w:instrText xml:space="preserve"> PAGEREF _Toc291696615 \h </w:instrText>
              </w:r>
              <w:r>
                <w:rPr>
                  <w:noProof/>
                  <w:webHidden/>
                </w:rPr>
              </w:r>
              <w:r>
                <w:rPr>
                  <w:noProof/>
                  <w:webHidden/>
                </w:rPr>
                <w:fldChar w:fldCharType="separate"/>
              </w:r>
              <w:r>
                <w:rPr>
                  <w:noProof/>
                  <w:webHidden/>
                </w:rPr>
                <w:t>5</w:t>
              </w:r>
              <w:r>
                <w:rPr>
                  <w:noProof/>
                  <w:webHidden/>
                </w:rPr>
                <w:fldChar w:fldCharType="end"/>
              </w:r>
            </w:hyperlink>
          </w:p>
          <w:p w:rsidR="00A42899" w:rsidRDefault="00A42899">
            <w:pPr>
              <w:pStyle w:val="TDC2"/>
              <w:rPr>
                <w:rFonts w:asciiTheme="minorHAnsi" w:eastAsiaTheme="minorEastAsia" w:hAnsiTheme="minorHAnsi" w:cstheme="minorBidi"/>
                <w:noProof/>
                <w:sz w:val="22"/>
                <w:szCs w:val="22"/>
                <w:lang w:val="es-ES" w:eastAsia="es-ES"/>
              </w:rPr>
            </w:pPr>
            <w:hyperlink w:anchor="_Toc291696616" w:history="1">
              <w:r w:rsidRPr="00FD6C3E">
                <w:rPr>
                  <w:rStyle w:val="Hipervnculo"/>
                  <w:rFonts w:ascii="Times New Roman" w:hAnsi="Times New Roman"/>
                  <w:noProof/>
                  <w:snapToGrid w:val="0"/>
                  <w:w w:val="0"/>
                  <w:lang w:val="es-MX"/>
                </w:rPr>
                <w:t>1.6.</w:t>
              </w:r>
              <w:r>
                <w:rPr>
                  <w:rFonts w:asciiTheme="minorHAnsi" w:eastAsiaTheme="minorEastAsia" w:hAnsiTheme="minorHAnsi" w:cstheme="minorBidi"/>
                  <w:noProof/>
                  <w:sz w:val="22"/>
                  <w:szCs w:val="22"/>
                  <w:lang w:val="es-ES" w:eastAsia="es-ES"/>
                </w:rPr>
                <w:tab/>
              </w:r>
              <w:r w:rsidRPr="00FD6C3E">
                <w:rPr>
                  <w:rStyle w:val="Hipervnculo"/>
                  <w:rFonts w:ascii="Calibri" w:hAnsi="Calibri"/>
                  <w:noProof/>
                  <w:lang w:val="es-MX"/>
                </w:rPr>
                <w:t>Control de Versiones</w:t>
              </w:r>
              <w:r>
                <w:rPr>
                  <w:noProof/>
                  <w:webHidden/>
                </w:rPr>
                <w:tab/>
              </w:r>
              <w:r>
                <w:rPr>
                  <w:noProof/>
                  <w:webHidden/>
                </w:rPr>
                <w:fldChar w:fldCharType="begin"/>
              </w:r>
              <w:r>
                <w:rPr>
                  <w:noProof/>
                  <w:webHidden/>
                </w:rPr>
                <w:instrText xml:space="preserve"> PAGEREF _Toc291696616 \h </w:instrText>
              </w:r>
              <w:r>
                <w:rPr>
                  <w:noProof/>
                  <w:webHidden/>
                </w:rPr>
              </w:r>
              <w:r>
                <w:rPr>
                  <w:noProof/>
                  <w:webHidden/>
                </w:rPr>
                <w:fldChar w:fldCharType="separate"/>
              </w:r>
              <w:r>
                <w:rPr>
                  <w:noProof/>
                  <w:webHidden/>
                </w:rPr>
                <w:t>5</w:t>
              </w:r>
              <w:r>
                <w:rPr>
                  <w:noProof/>
                  <w:webHidden/>
                </w:rPr>
                <w:fldChar w:fldCharType="end"/>
              </w:r>
            </w:hyperlink>
          </w:p>
          <w:p w:rsidR="00A42899" w:rsidRDefault="00A42899">
            <w:pPr>
              <w:pStyle w:val="TDC2"/>
              <w:rPr>
                <w:rFonts w:asciiTheme="minorHAnsi" w:eastAsiaTheme="minorEastAsia" w:hAnsiTheme="minorHAnsi" w:cstheme="minorBidi"/>
                <w:noProof/>
                <w:sz w:val="22"/>
                <w:szCs w:val="22"/>
                <w:lang w:val="es-ES" w:eastAsia="es-ES"/>
              </w:rPr>
            </w:pPr>
            <w:hyperlink w:anchor="_Toc291696617" w:history="1">
              <w:r w:rsidRPr="00FD6C3E">
                <w:rPr>
                  <w:rStyle w:val="Hipervnculo"/>
                  <w:rFonts w:ascii="Times New Roman" w:hAnsi="Times New Roman"/>
                  <w:noProof/>
                  <w:snapToGrid w:val="0"/>
                  <w:w w:val="0"/>
                  <w:lang w:val="es-MX"/>
                </w:rPr>
                <w:t>1.7.</w:t>
              </w:r>
              <w:r>
                <w:rPr>
                  <w:rFonts w:asciiTheme="minorHAnsi" w:eastAsiaTheme="minorEastAsia" w:hAnsiTheme="minorHAnsi" w:cstheme="minorBidi"/>
                  <w:noProof/>
                  <w:sz w:val="22"/>
                  <w:szCs w:val="22"/>
                  <w:lang w:val="es-ES" w:eastAsia="es-ES"/>
                </w:rPr>
                <w:tab/>
              </w:r>
              <w:r w:rsidRPr="00FD6C3E">
                <w:rPr>
                  <w:rStyle w:val="Hipervnculo"/>
                  <w:rFonts w:ascii="Calibri" w:hAnsi="Calibri"/>
                  <w:noProof/>
                  <w:lang w:val="es-MX"/>
                </w:rPr>
                <w:t>Visión General del Sistema</w:t>
              </w:r>
              <w:r>
                <w:rPr>
                  <w:noProof/>
                  <w:webHidden/>
                </w:rPr>
                <w:tab/>
              </w:r>
              <w:r>
                <w:rPr>
                  <w:noProof/>
                  <w:webHidden/>
                </w:rPr>
                <w:fldChar w:fldCharType="begin"/>
              </w:r>
              <w:r>
                <w:rPr>
                  <w:noProof/>
                  <w:webHidden/>
                </w:rPr>
                <w:instrText xml:space="preserve"> PAGEREF _Toc291696617 \h </w:instrText>
              </w:r>
              <w:r>
                <w:rPr>
                  <w:noProof/>
                  <w:webHidden/>
                </w:rPr>
              </w:r>
              <w:r>
                <w:rPr>
                  <w:noProof/>
                  <w:webHidden/>
                </w:rPr>
                <w:fldChar w:fldCharType="separate"/>
              </w:r>
              <w:r>
                <w:rPr>
                  <w:noProof/>
                  <w:webHidden/>
                </w:rPr>
                <w:t>5</w:t>
              </w:r>
              <w:r>
                <w:rPr>
                  <w:noProof/>
                  <w:webHidden/>
                </w:rPr>
                <w:fldChar w:fldCharType="end"/>
              </w:r>
            </w:hyperlink>
          </w:p>
          <w:p w:rsidR="00A42899" w:rsidRDefault="00A42899">
            <w:pPr>
              <w:pStyle w:val="TDC1"/>
              <w:rPr>
                <w:rFonts w:asciiTheme="minorHAnsi" w:eastAsiaTheme="minorEastAsia" w:hAnsiTheme="minorHAnsi" w:cstheme="minorBidi"/>
                <w:noProof/>
                <w:sz w:val="22"/>
                <w:szCs w:val="22"/>
                <w:lang w:val="es-ES" w:eastAsia="es-ES"/>
              </w:rPr>
            </w:pPr>
            <w:hyperlink w:anchor="_Toc291696618" w:history="1">
              <w:r w:rsidRPr="00FD6C3E">
                <w:rPr>
                  <w:rStyle w:val="Hipervnculo"/>
                  <w:rFonts w:ascii="Calibri" w:hAnsi="Calibri"/>
                  <w:noProof/>
                  <w:lang w:val="es-MX"/>
                </w:rPr>
                <w:t>2.</w:t>
              </w:r>
              <w:r>
                <w:rPr>
                  <w:rFonts w:asciiTheme="minorHAnsi" w:eastAsiaTheme="minorEastAsia" w:hAnsiTheme="minorHAnsi" w:cstheme="minorBidi"/>
                  <w:noProof/>
                  <w:sz w:val="22"/>
                  <w:szCs w:val="22"/>
                  <w:lang w:val="es-ES" w:eastAsia="es-ES"/>
                </w:rPr>
                <w:tab/>
              </w:r>
              <w:r w:rsidRPr="00FD6C3E">
                <w:rPr>
                  <w:rStyle w:val="Hipervnculo"/>
                  <w:rFonts w:ascii="Calibri" w:hAnsi="Calibri"/>
                  <w:noProof/>
                  <w:lang w:val="es-MX"/>
                </w:rPr>
                <w:t>Sistema Actual</w:t>
              </w:r>
              <w:r>
                <w:rPr>
                  <w:noProof/>
                  <w:webHidden/>
                </w:rPr>
                <w:tab/>
              </w:r>
              <w:r>
                <w:rPr>
                  <w:noProof/>
                  <w:webHidden/>
                </w:rPr>
                <w:fldChar w:fldCharType="begin"/>
              </w:r>
              <w:r>
                <w:rPr>
                  <w:noProof/>
                  <w:webHidden/>
                </w:rPr>
                <w:instrText xml:space="preserve"> PAGEREF _Toc291696618 \h </w:instrText>
              </w:r>
              <w:r>
                <w:rPr>
                  <w:noProof/>
                  <w:webHidden/>
                </w:rPr>
              </w:r>
              <w:r>
                <w:rPr>
                  <w:noProof/>
                  <w:webHidden/>
                </w:rPr>
                <w:fldChar w:fldCharType="separate"/>
              </w:r>
              <w:r>
                <w:rPr>
                  <w:noProof/>
                  <w:webHidden/>
                </w:rPr>
                <w:t>6</w:t>
              </w:r>
              <w:r>
                <w:rPr>
                  <w:noProof/>
                  <w:webHidden/>
                </w:rPr>
                <w:fldChar w:fldCharType="end"/>
              </w:r>
            </w:hyperlink>
          </w:p>
          <w:p w:rsidR="00A42899" w:rsidRDefault="00A42899">
            <w:pPr>
              <w:pStyle w:val="TDC2"/>
              <w:rPr>
                <w:rFonts w:asciiTheme="minorHAnsi" w:eastAsiaTheme="minorEastAsia" w:hAnsiTheme="minorHAnsi" w:cstheme="minorBidi"/>
                <w:noProof/>
                <w:sz w:val="22"/>
                <w:szCs w:val="22"/>
                <w:lang w:val="es-ES" w:eastAsia="es-ES"/>
              </w:rPr>
            </w:pPr>
            <w:hyperlink w:anchor="_Toc291696619" w:history="1">
              <w:r w:rsidRPr="00FD6C3E">
                <w:rPr>
                  <w:rStyle w:val="Hipervnculo"/>
                  <w:rFonts w:ascii="Times New Roman" w:hAnsi="Times New Roman"/>
                  <w:noProof/>
                  <w:snapToGrid w:val="0"/>
                  <w:w w:val="0"/>
                  <w:lang w:val="es-MX"/>
                </w:rPr>
                <w:t>2.1.</w:t>
              </w:r>
              <w:r>
                <w:rPr>
                  <w:rFonts w:asciiTheme="minorHAnsi" w:eastAsiaTheme="minorEastAsia" w:hAnsiTheme="minorHAnsi" w:cstheme="minorBidi"/>
                  <w:noProof/>
                  <w:sz w:val="22"/>
                  <w:szCs w:val="22"/>
                  <w:lang w:val="es-ES" w:eastAsia="es-ES"/>
                </w:rPr>
                <w:tab/>
              </w:r>
              <w:r w:rsidRPr="00FD6C3E">
                <w:rPr>
                  <w:rStyle w:val="Hipervnculo"/>
                  <w:rFonts w:ascii="Calibri" w:hAnsi="Calibri"/>
                  <w:noProof/>
                  <w:lang w:val="es-MX"/>
                </w:rPr>
                <w:t>Antecedentes, alcance y objetivos del sistema actual</w:t>
              </w:r>
              <w:r>
                <w:rPr>
                  <w:noProof/>
                  <w:webHidden/>
                </w:rPr>
                <w:tab/>
              </w:r>
              <w:r>
                <w:rPr>
                  <w:noProof/>
                  <w:webHidden/>
                </w:rPr>
                <w:fldChar w:fldCharType="begin"/>
              </w:r>
              <w:r>
                <w:rPr>
                  <w:noProof/>
                  <w:webHidden/>
                </w:rPr>
                <w:instrText xml:space="preserve"> PAGEREF _Toc291696619 \h </w:instrText>
              </w:r>
              <w:r>
                <w:rPr>
                  <w:noProof/>
                  <w:webHidden/>
                </w:rPr>
              </w:r>
              <w:r>
                <w:rPr>
                  <w:noProof/>
                  <w:webHidden/>
                </w:rPr>
                <w:fldChar w:fldCharType="separate"/>
              </w:r>
              <w:r>
                <w:rPr>
                  <w:noProof/>
                  <w:webHidden/>
                </w:rPr>
                <w:t>6</w:t>
              </w:r>
              <w:r>
                <w:rPr>
                  <w:noProof/>
                  <w:webHidden/>
                </w:rPr>
                <w:fldChar w:fldCharType="end"/>
              </w:r>
            </w:hyperlink>
          </w:p>
          <w:p w:rsidR="00A42899" w:rsidRDefault="00A42899">
            <w:pPr>
              <w:pStyle w:val="TDC2"/>
              <w:rPr>
                <w:rFonts w:asciiTheme="minorHAnsi" w:eastAsiaTheme="minorEastAsia" w:hAnsiTheme="minorHAnsi" w:cstheme="minorBidi"/>
                <w:noProof/>
                <w:sz w:val="22"/>
                <w:szCs w:val="22"/>
                <w:lang w:val="es-ES" w:eastAsia="es-ES"/>
              </w:rPr>
            </w:pPr>
            <w:hyperlink w:anchor="_Toc291696620" w:history="1">
              <w:r w:rsidRPr="00FD6C3E">
                <w:rPr>
                  <w:rStyle w:val="Hipervnculo"/>
                  <w:rFonts w:ascii="Times New Roman" w:hAnsi="Times New Roman"/>
                  <w:noProof/>
                  <w:snapToGrid w:val="0"/>
                  <w:w w:val="0"/>
                  <w:lang w:val="es-MX"/>
                </w:rPr>
                <w:t>2.2.</w:t>
              </w:r>
              <w:r>
                <w:rPr>
                  <w:rFonts w:asciiTheme="minorHAnsi" w:eastAsiaTheme="minorEastAsia" w:hAnsiTheme="minorHAnsi" w:cstheme="minorBidi"/>
                  <w:noProof/>
                  <w:sz w:val="22"/>
                  <w:szCs w:val="22"/>
                  <w:lang w:val="es-ES" w:eastAsia="es-ES"/>
                </w:rPr>
                <w:tab/>
              </w:r>
              <w:r w:rsidRPr="00FD6C3E">
                <w:rPr>
                  <w:rStyle w:val="Hipervnculo"/>
                  <w:rFonts w:ascii="Calibri" w:hAnsi="Calibri"/>
                  <w:noProof/>
                  <w:lang w:val="es-MX"/>
                </w:rPr>
                <w:t>Descripción del Sistema Actual</w:t>
              </w:r>
              <w:r>
                <w:rPr>
                  <w:noProof/>
                  <w:webHidden/>
                </w:rPr>
                <w:tab/>
              </w:r>
              <w:r>
                <w:rPr>
                  <w:noProof/>
                  <w:webHidden/>
                </w:rPr>
                <w:fldChar w:fldCharType="begin"/>
              </w:r>
              <w:r>
                <w:rPr>
                  <w:noProof/>
                  <w:webHidden/>
                </w:rPr>
                <w:instrText xml:space="preserve"> PAGEREF _Toc291696620 \h </w:instrText>
              </w:r>
              <w:r>
                <w:rPr>
                  <w:noProof/>
                  <w:webHidden/>
                </w:rPr>
              </w:r>
              <w:r>
                <w:rPr>
                  <w:noProof/>
                  <w:webHidden/>
                </w:rPr>
                <w:fldChar w:fldCharType="separate"/>
              </w:r>
              <w:r>
                <w:rPr>
                  <w:noProof/>
                  <w:webHidden/>
                </w:rPr>
                <w:t>6</w:t>
              </w:r>
              <w:r>
                <w:rPr>
                  <w:noProof/>
                  <w:webHidden/>
                </w:rPr>
                <w:fldChar w:fldCharType="end"/>
              </w:r>
            </w:hyperlink>
          </w:p>
          <w:p w:rsidR="00A42899" w:rsidRDefault="00A42899">
            <w:pPr>
              <w:pStyle w:val="TDC1"/>
              <w:rPr>
                <w:rFonts w:asciiTheme="minorHAnsi" w:eastAsiaTheme="minorEastAsia" w:hAnsiTheme="minorHAnsi" w:cstheme="minorBidi"/>
                <w:noProof/>
                <w:sz w:val="22"/>
                <w:szCs w:val="22"/>
                <w:lang w:val="es-ES" w:eastAsia="es-ES"/>
              </w:rPr>
            </w:pPr>
            <w:hyperlink w:anchor="_Toc291696621" w:history="1">
              <w:r w:rsidRPr="00FD6C3E">
                <w:rPr>
                  <w:rStyle w:val="Hipervnculo"/>
                  <w:rFonts w:ascii="Calibri" w:hAnsi="Calibri"/>
                  <w:noProof/>
                  <w:lang w:val="es-MX"/>
                </w:rPr>
                <w:t>3.</w:t>
              </w:r>
              <w:r>
                <w:rPr>
                  <w:rFonts w:asciiTheme="minorHAnsi" w:eastAsiaTheme="minorEastAsia" w:hAnsiTheme="minorHAnsi" w:cstheme="minorBidi"/>
                  <w:noProof/>
                  <w:sz w:val="22"/>
                  <w:szCs w:val="22"/>
                  <w:lang w:val="es-ES" w:eastAsia="es-ES"/>
                </w:rPr>
                <w:tab/>
              </w:r>
              <w:r w:rsidRPr="00FD6C3E">
                <w:rPr>
                  <w:rStyle w:val="Hipervnculo"/>
                  <w:rFonts w:ascii="Calibri" w:hAnsi="Calibri"/>
                  <w:noProof/>
                  <w:lang w:val="es-MX"/>
                </w:rPr>
                <w:t>Justificación y naturaleza del sistema propuesto</w:t>
              </w:r>
              <w:r>
                <w:rPr>
                  <w:noProof/>
                  <w:webHidden/>
                </w:rPr>
                <w:tab/>
              </w:r>
              <w:r>
                <w:rPr>
                  <w:noProof/>
                  <w:webHidden/>
                </w:rPr>
                <w:fldChar w:fldCharType="begin"/>
              </w:r>
              <w:r>
                <w:rPr>
                  <w:noProof/>
                  <w:webHidden/>
                </w:rPr>
                <w:instrText xml:space="preserve"> PAGEREF _Toc291696621 \h </w:instrText>
              </w:r>
              <w:r>
                <w:rPr>
                  <w:noProof/>
                  <w:webHidden/>
                </w:rPr>
              </w:r>
              <w:r>
                <w:rPr>
                  <w:noProof/>
                  <w:webHidden/>
                </w:rPr>
                <w:fldChar w:fldCharType="separate"/>
              </w:r>
              <w:r>
                <w:rPr>
                  <w:noProof/>
                  <w:webHidden/>
                </w:rPr>
                <w:t>8</w:t>
              </w:r>
              <w:r>
                <w:rPr>
                  <w:noProof/>
                  <w:webHidden/>
                </w:rPr>
                <w:fldChar w:fldCharType="end"/>
              </w:r>
            </w:hyperlink>
          </w:p>
          <w:p w:rsidR="00A42899" w:rsidRDefault="00A42899">
            <w:pPr>
              <w:pStyle w:val="TDC2"/>
              <w:rPr>
                <w:rFonts w:asciiTheme="minorHAnsi" w:eastAsiaTheme="minorEastAsia" w:hAnsiTheme="minorHAnsi" w:cstheme="minorBidi"/>
                <w:noProof/>
                <w:sz w:val="22"/>
                <w:szCs w:val="22"/>
                <w:lang w:val="es-ES" w:eastAsia="es-ES"/>
              </w:rPr>
            </w:pPr>
            <w:hyperlink w:anchor="_Toc291696622" w:history="1">
              <w:r w:rsidRPr="00FD6C3E">
                <w:rPr>
                  <w:rStyle w:val="Hipervnculo"/>
                  <w:rFonts w:ascii="Times New Roman" w:hAnsi="Times New Roman"/>
                  <w:noProof/>
                  <w:snapToGrid w:val="0"/>
                  <w:w w:val="0"/>
                  <w:lang w:val="es-MX"/>
                </w:rPr>
                <w:t>3.1.</w:t>
              </w:r>
              <w:r>
                <w:rPr>
                  <w:rFonts w:asciiTheme="minorHAnsi" w:eastAsiaTheme="minorEastAsia" w:hAnsiTheme="minorHAnsi" w:cstheme="minorBidi"/>
                  <w:noProof/>
                  <w:sz w:val="22"/>
                  <w:szCs w:val="22"/>
                  <w:lang w:val="es-ES" w:eastAsia="es-ES"/>
                </w:rPr>
                <w:tab/>
              </w:r>
              <w:r w:rsidRPr="00FD6C3E">
                <w:rPr>
                  <w:rStyle w:val="Hipervnculo"/>
                  <w:rFonts w:ascii="Calibri" w:hAnsi="Calibri"/>
                  <w:noProof/>
                  <w:lang w:val="es-MX"/>
                </w:rPr>
                <w:t>Descripción de los cambios</w:t>
              </w:r>
              <w:r>
                <w:rPr>
                  <w:noProof/>
                  <w:webHidden/>
                </w:rPr>
                <w:tab/>
              </w:r>
              <w:r>
                <w:rPr>
                  <w:noProof/>
                  <w:webHidden/>
                </w:rPr>
                <w:fldChar w:fldCharType="begin"/>
              </w:r>
              <w:r>
                <w:rPr>
                  <w:noProof/>
                  <w:webHidden/>
                </w:rPr>
                <w:instrText xml:space="preserve"> PAGEREF _Toc291696622 \h </w:instrText>
              </w:r>
              <w:r>
                <w:rPr>
                  <w:noProof/>
                  <w:webHidden/>
                </w:rPr>
              </w:r>
              <w:r>
                <w:rPr>
                  <w:noProof/>
                  <w:webHidden/>
                </w:rPr>
                <w:fldChar w:fldCharType="separate"/>
              </w:r>
              <w:r>
                <w:rPr>
                  <w:noProof/>
                  <w:webHidden/>
                </w:rPr>
                <w:t>8</w:t>
              </w:r>
              <w:r>
                <w:rPr>
                  <w:noProof/>
                  <w:webHidden/>
                </w:rPr>
                <w:fldChar w:fldCharType="end"/>
              </w:r>
            </w:hyperlink>
          </w:p>
          <w:p w:rsidR="00A42899" w:rsidRDefault="00A42899">
            <w:pPr>
              <w:pStyle w:val="TDC2"/>
              <w:rPr>
                <w:rFonts w:asciiTheme="minorHAnsi" w:eastAsiaTheme="minorEastAsia" w:hAnsiTheme="minorHAnsi" w:cstheme="minorBidi"/>
                <w:noProof/>
                <w:sz w:val="22"/>
                <w:szCs w:val="22"/>
                <w:lang w:val="es-ES" w:eastAsia="es-ES"/>
              </w:rPr>
            </w:pPr>
            <w:hyperlink w:anchor="_Toc291696623" w:history="1">
              <w:r w:rsidRPr="00FD6C3E">
                <w:rPr>
                  <w:rStyle w:val="Hipervnculo"/>
                  <w:rFonts w:ascii="Times New Roman" w:hAnsi="Times New Roman"/>
                  <w:noProof/>
                  <w:snapToGrid w:val="0"/>
                  <w:w w:val="0"/>
                  <w:lang w:val="es-MX"/>
                </w:rPr>
                <w:t>3.2.</w:t>
              </w:r>
              <w:r>
                <w:rPr>
                  <w:rFonts w:asciiTheme="minorHAnsi" w:eastAsiaTheme="minorEastAsia" w:hAnsiTheme="minorHAnsi" w:cstheme="minorBidi"/>
                  <w:noProof/>
                  <w:sz w:val="22"/>
                  <w:szCs w:val="22"/>
                  <w:lang w:val="es-ES" w:eastAsia="es-ES"/>
                </w:rPr>
                <w:tab/>
              </w:r>
              <w:r w:rsidRPr="00FD6C3E">
                <w:rPr>
                  <w:rStyle w:val="Hipervnculo"/>
                  <w:rFonts w:ascii="Calibri" w:hAnsi="Calibri"/>
                  <w:noProof/>
                  <w:lang w:val="es-MX"/>
                </w:rPr>
                <w:t>Prioridades respecto a las funcionalidades del sistema propuesto</w:t>
              </w:r>
              <w:r>
                <w:rPr>
                  <w:noProof/>
                  <w:webHidden/>
                </w:rPr>
                <w:tab/>
              </w:r>
              <w:r>
                <w:rPr>
                  <w:noProof/>
                  <w:webHidden/>
                </w:rPr>
                <w:fldChar w:fldCharType="begin"/>
              </w:r>
              <w:r>
                <w:rPr>
                  <w:noProof/>
                  <w:webHidden/>
                </w:rPr>
                <w:instrText xml:space="preserve"> PAGEREF _Toc291696623 \h </w:instrText>
              </w:r>
              <w:r>
                <w:rPr>
                  <w:noProof/>
                  <w:webHidden/>
                </w:rPr>
              </w:r>
              <w:r>
                <w:rPr>
                  <w:noProof/>
                  <w:webHidden/>
                </w:rPr>
                <w:fldChar w:fldCharType="separate"/>
              </w:r>
              <w:r>
                <w:rPr>
                  <w:noProof/>
                  <w:webHidden/>
                </w:rPr>
                <w:t>9</w:t>
              </w:r>
              <w:r>
                <w:rPr>
                  <w:noProof/>
                  <w:webHidden/>
                </w:rPr>
                <w:fldChar w:fldCharType="end"/>
              </w:r>
            </w:hyperlink>
          </w:p>
          <w:p w:rsidR="00A42899" w:rsidRDefault="00A42899">
            <w:pPr>
              <w:pStyle w:val="TDC3"/>
              <w:rPr>
                <w:rFonts w:asciiTheme="minorHAnsi" w:eastAsiaTheme="minorEastAsia" w:hAnsiTheme="minorHAnsi" w:cstheme="minorBidi"/>
                <w:noProof/>
                <w:sz w:val="22"/>
                <w:szCs w:val="22"/>
                <w:lang w:val="es-ES" w:eastAsia="es-ES"/>
              </w:rPr>
            </w:pPr>
            <w:hyperlink w:anchor="_Toc291696624" w:history="1">
              <w:r w:rsidRPr="00FD6C3E">
                <w:rPr>
                  <w:rStyle w:val="Hipervnculo"/>
                  <w:rFonts w:ascii="Calibri" w:hAnsi="Calibri"/>
                  <w:noProof/>
                  <w:lang w:val="es-MX"/>
                </w:rPr>
                <w:t>3.2.1.</w:t>
              </w:r>
              <w:r>
                <w:rPr>
                  <w:rFonts w:asciiTheme="minorHAnsi" w:eastAsiaTheme="minorEastAsia" w:hAnsiTheme="minorHAnsi" w:cstheme="minorBidi"/>
                  <w:noProof/>
                  <w:sz w:val="22"/>
                  <w:szCs w:val="22"/>
                  <w:lang w:val="es-ES" w:eastAsia="es-ES"/>
                </w:rPr>
                <w:tab/>
              </w:r>
              <w:r w:rsidRPr="00FD6C3E">
                <w:rPr>
                  <w:rStyle w:val="Hipervnculo"/>
                  <w:rFonts w:ascii="Calibri" w:hAnsi="Calibri"/>
                  <w:noProof/>
                  <w:lang w:val="es-MX"/>
                </w:rPr>
                <w:t>Funcionalidades Requeridas</w:t>
              </w:r>
              <w:r>
                <w:rPr>
                  <w:noProof/>
                  <w:webHidden/>
                </w:rPr>
                <w:tab/>
              </w:r>
              <w:r>
                <w:rPr>
                  <w:noProof/>
                  <w:webHidden/>
                </w:rPr>
                <w:fldChar w:fldCharType="begin"/>
              </w:r>
              <w:r>
                <w:rPr>
                  <w:noProof/>
                  <w:webHidden/>
                </w:rPr>
                <w:instrText xml:space="preserve"> PAGEREF _Toc291696624 \h </w:instrText>
              </w:r>
              <w:r>
                <w:rPr>
                  <w:noProof/>
                  <w:webHidden/>
                </w:rPr>
              </w:r>
              <w:r>
                <w:rPr>
                  <w:noProof/>
                  <w:webHidden/>
                </w:rPr>
                <w:fldChar w:fldCharType="separate"/>
              </w:r>
              <w:r>
                <w:rPr>
                  <w:noProof/>
                  <w:webHidden/>
                </w:rPr>
                <w:t>9</w:t>
              </w:r>
              <w:r>
                <w:rPr>
                  <w:noProof/>
                  <w:webHidden/>
                </w:rPr>
                <w:fldChar w:fldCharType="end"/>
              </w:r>
            </w:hyperlink>
          </w:p>
          <w:p w:rsidR="00A42899" w:rsidRDefault="00A42899">
            <w:pPr>
              <w:pStyle w:val="TDC3"/>
              <w:rPr>
                <w:rFonts w:asciiTheme="minorHAnsi" w:eastAsiaTheme="minorEastAsia" w:hAnsiTheme="minorHAnsi" w:cstheme="minorBidi"/>
                <w:noProof/>
                <w:sz w:val="22"/>
                <w:szCs w:val="22"/>
                <w:lang w:val="es-ES" w:eastAsia="es-ES"/>
              </w:rPr>
            </w:pPr>
            <w:hyperlink w:anchor="_Toc291696625" w:history="1">
              <w:r w:rsidRPr="00FD6C3E">
                <w:rPr>
                  <w:rStyle w:val="Hipervnculo"/>
                  <w:rFonts w:ascii="Calibri" w:hAnsi="Calibri"/>
                  <w:noProof/>
                  <w:lang w:val="es-MX"/>
                </w:rPr>
                <w:t>3.2.2.</w:t>
              </w:r>
              <w:r>
                <w:rPr>
                  <w:rFonts w:asciiTheme="minorHAnsi" w:eastAsiaTheme="minorEastAsia" w:hAnsiTheme="minorHAnsi" w:cstheme="minorBidi"/>
                  <w:noProof/>
                  <w:sz w:val="22"/>
                  <w:szCs w:val="22"/>
                  <w:lang w:val="es-ES" w:eastAsia="es-ES"/>
                </w:rPr>
                <w:tab/>
              </w:r>
              <w:r w:rsidRPr="00FD6C3E">
                <w:rPr>
                  <w:rStyle w:val="Hipervnculo"/>
                  <w:rFonts w:ascii="Calibri" w:hAnsi="Calibri"/>
                  <w:noProof/>
                  <w:lang w:val="es-MX"/>
                </w:rPr>
                <w:t>Funcionalidades Opcionales</w:t>
              </w:r>
              <w:r>
                <w:rPr>
                  <w:noProof/>
                  <w:webHidden/>
                </w:rPr>
                <w:tab/>
              </w:r>
              <w:r>
                <w:rPr>
                  <w:noProof/>
                  <w:webHidden/>
                </w:rPr>
                <w:fldChar w:fldCharType="begin"/>
              </w:r>
              <w:r>
                <w:rPr>
                  <w:noProof/>
                  <w:webHidden/>
                </w:rPr>
                <w:instrText xml:space="preserve"> PAGEREF _Toc291696625 \h </w:instrText>
              </w:r>
              <w:r>
                <w:rPr>
                  <w:noProof/>
                  <w:webHidden/>
                </w:rPr>
              </w:r>
              <w:r>
                <w:rPr>
                  <w:noProof/>
                  <w:webHidden/>
                </w:rPr>
                <w:fldChar w:fldCharType="separate"/>
              </w:r>
              <w:r>
                <w:rPr>
                  <w:noProof/>
                  <w:webHidden/>
                </w:rPr>
                <w:t>28</w:t>
              </w:r>
              <w:r>
                <w:rPr>
                  <w:noProof/>
                  <w:webHidden/>
                </w:rPr>
                <w:fldChar w:fldCharType="end"/>
              </w:r>
            </w:hyperlink>
          </w:p>
          <w:p w:rsidR="00A42899" w:rsidRDefault="00A42899">
            <w:pPr>
              <w:pStyle w:val="TDC2"/>
              <w:rPr>
                <w:rFonts w:asciiTheme="minorHAnsi" w:eastAsiaTheme="minorEastAsia" w:hAnsiTheme="minorHAnsi" w:cstheme="minorBidi"/>
                <w:noProof/>
                <w:sz w:val="22"/>
                <w:szCs w:val="22"/>
                <w:lang w:val="es-ES" w:eastAsia="es-ES"/>
              </w:rPr>
            </w:pPr>
            <w:hyperlink w:anchor="_Toc291696626" w:history="1">
              <w:r w:rsidRPr="00FD6C3E">
                <w:rPr>
                  <w:rStyle w:val="Hipervnculo"/>
                  <w:rFonts w:ascii="Times New Roman" w:hAnsi="Times New Roman"/>
                  <w:noProof/>
                  <w:snapToGrid w:val="0"/>
                  <w:w w:val="0"/>
                  <w:lang w:val="es-MX"/>
                </w:rPr>
                <w:t>3.3.</w:t>
              </w:r>
              <w:r>
                <w:rPr>
                  <w:rFonts w:asciiTheme="minorHAnsi" w:eastAsiaTheme="minorEastAsia" w:hAnsiTheme="minorHAnsi" w:cstheme="minorBidi"/>
                  <w:noProof/>
                  <w:sz w:val="22"/>
                  <w:szCs w:val="22"/>
                  <w:lang w:val="es-ES" w:eastAsia="es-ES"/>
                </w:rPr>
                <w:tab/>
              </w:r>
              <w:r w:rsidRPr="00FD6C3E">
                <w:rPr>
                  <w:rStyle w:val="Hipervnculo"/>
                  <w:rFonts w:ascii="Calibri" w:hAnsi="Calibri"/>
                  <w:noProof/>
                  <w:lang w:val="es-MX"/>
                </w:rPr>
                <w:t>Supuestos y restricciones</w:t>
              </w:r>
              <w:r>
                <w:rPr>
                  <w:noProof/>
                  <w:webHidden/>
                </w:rPr>
                <w:tab/>
              </w:r>
              <w:r>
                <w:rPr>
                  <w:noProof/>
                  <w:webHidden/>
                </w:rPr>
                <w:fldChar w:fldCharType="begin"/>
              </w:r>
              <w:r>
                <w:rPr>
                  <w:noProof/>
                  <w:webHidden/>
                </w:rPr>
                <w:instrText xml:space="preserve"> PAGEREF _Toc291696626 \h </w:instrText>
              </w:r>
              <w:r>
                <w:rPr>
                  <w:noProof/>
                  <w:webHidden/>
                </w:rPr>
              </w:r>
              <w:r>
                <w:rPr>
                  <w:noProof/>
                  <w:webHidden/>
                </w:rPr>
                <w:fldChar w:fldCharType="separate"/>
              </w:r>
              <w:r>
                <w:rPr>
                  <w:noProof/>
                  <w:webHidden/>
                </w:rPr>
                <w:t>28</w:t>
              </w:r>
              <w:r>
                <w:rPr>
                  <w:noProof/>
                  <w:webHidden/>
                </w:rPr>
                <w:fldChar w:fldCharType="end"/>
              </w:r>
            </w:hyperlink>
          </w:p>
          <w:p w:rsidR="00A42899" w:rsidRDefault="00A42899">
            <w:pPr>
              <w:pStyle w:val="TDC1"/>
              <w:rPr>
                <w:rFonts w:asciiTheme="minorHAnsi" w:eastAsiaTheme="minorEastAsia" w:hAnsiTheme="minorHAnsi" w:cstheme="minorBidi"/>
                <w:noProof/>
                <w:sz w:val="22"/>
                <w:szCs w:val="22"/>
                <w:lang w:val="es-ES" w:eastAsia="es-ES"/>
              </w:rPr>
            </w:pPr>
            <w:hyperlink w:anchor="_Toc291696627" w:history="1">
              <w:r w:rsidRPr="00FD6C3E">
                <w:rPr>
                  <w:rStyle w:val="Hipervnculo"/>
                  <w:rFonts w:ascii="Calibri" w:hAnsi="Calibri"/>
                  <w:noProof/>
                  <w:lang w:val="es-MX"/>
                </w:rPr>
                <w:t>4.</w:t>
              </w:r>
              <w:r>
                <w:rPr>
                  <w:rFonts w:asciiTheme="minorHAnsi" w:eastAsiaTheme="minorEastAsia" w:hAnsiTheme="minorHAnsi" w:cstheme="minorBidi"/>
                  <w:noProof/>
                  <w:sz w:val="22"/>
                  <w:szCs w:val="22"/>
                  <w:lang w:val="es-ES" w:eastAsia="es-ES"/>
                </w:rPr>
                <w:tab/>
              </w:r>
              <w:r w:rsidRPr="00FD6C3E">
                <w:rPr>
                  <w:rStyle w:val="Hipervnculo"/>
                  <w:rFonts w:ascii="Calibri" w:hAnsi="Calibri"/>
                  <w:noProof/>
                  <w:lang w:val="es-MX"/>
                </w:rPr>
                <w:t>Sistema Propuesto</w:t>
              </w:r>
              <w:r>
                <w:rPr>
                  <w:noProof/>
                  <w:webHidden/>
                </w:rPr>
                <w:tab/>
              </w:r>
              <w:r>
                <w:rPr>
                  <w:noProof/>
                  <w:webHidden/>
                </w:rPr>
                <w:fldChar w:fldCharType="begin"/>
              </w:r>
              <w:r>
                <w:rPr>
                  <w:noProof/>
                  <w:webHidden/>
                </w:rPr>
                <w:instrText xml:space="preserve"> PAGEREF _Toc291696627 \h </w:instrText>
              </w:r>
              <w:r>
                <w:rPr>
                  <w:noProof/>
                  <w:webHidden/>
                </w:rPr>
              </w:r>
              <w:r>
                <w:rPr>
                  <w:noProof/>
                  <w:webHidden/>
                </w:rPr>
                <w:fldChar w:fldCharType="separate"/>
              </w:r>
              <w:r>
                <w:rPr>
                  <w:noProof/>
                  <w:webHidden/>
                </w:rPr>
                <w:t>29</w:t>
              </w:r>
              <w:r>
                <w:rPr>
                  <w:noProof/>
                  <w:webHidden/>
                </w:rPr>
                <w:fldChar w:fldCharType="end"/>
              </w:r>
            </w:hyperlink>
          </w:p>
          <w:p w:rsidR="00A42899" w:rsidRDefault="00A42899">
            <w:pPr>
              <w:pStyle w:val="TDC2"/>
              <w:rPr>
                <w:rFonts w:asciiTheme="minorHAnsi" w:eastAsiaTheme="minorEastAsia" w:hAnsiTheme="minorHAnsi" w:cstheme="minorBidi"/>
                <w:noProof/>
                <w:sz w:val="22"/>
                <w:szCs w:val="22"/>
                <w:lang w:val="es-ES" w:eastAsia="es-ES"/>
              </w:rPr>
            </w:pPr>
            <w:hyperlink w:anchor="_Toc291696628" w:history="1">
              <w:r w:rsidRPr="00FD6C3E">
                <w:rPr>
                  <w:rStyle w:val="Hipervnculo"/>
                  <w:rFonts w:ascii="Times New Roman" w:hAnsi="Times New Roman"/>
                  <w:noProof/>
                  <w:snapToGrid w:val="0"/>
                  <w:w w:val="0"/>
                  <w:lang w:val="es-MX"/>
                </w:rPr>
                <w:t>4.1.</w:t>
              </w:r>
              <w:r>
                <w:rPr>
                  <w:rFonts w:asciiTheme="minorHAnsi" w:eastAsiaTheme="minorEastAsia" w:hAnsiTheme="minorHAnsi" w:cstheme="minorBidi"/>
                  <w:noProof/>
                  <w:sz w:val="22"/>
                  <w:szCs w:val="22"/>
                  <w:lang w:val="es-ES" w:eastAsia="es-ES"/>
                </w:rPr>
                <w:tab/>
              </w:r>
              <w:r w:rsidRPr="00FD6C3E">
                <w:rPr>
                  <w:rStyle w:val="Hipervnculo"/>
                  <w:rFonts w:ascii="Calibri" w:hAnsi="Calibri"/>
                  <w:noProof/>
                  <w:lang w:val="es-MX"/>
                </w:rPr>
                <w:t>Antecedentes, alcance y objetivos del sistema propuesto</w:t>
              </w:r>
              <w:r>
                <w:rPr>
                  <w:noProof/>
                  <w:webHidden/>
                </w:rPr>
                <w:tab/>
              </w:r>
              <w:r>
                <w:rPr>
                  <w:noProof/>
                  <w:webHidden/>
                </w:rPr>
                <w:fldChar w:fldCharType="begin"/>
              </w:r>
              <w:r>
                <w:rPr>
                  <w:noProof/>
                  <w:webHidden/>
                </w:rPr>
                <w:instrText xml:space="preserve"> PAGEREF _Toc291696628 \h </w:instrText>
              </w:r>
              <w:r>
                <w:rPr>
                  <w:noProof/>
                  <w:webHidden/>
                </w:rPr>
              </w:r>
              <w:r>
                <w:rPr>
                  <w:noProof/>
                  <w:webHidden/>
                </w:rPr>
                <w:fldChar w:fldCharType="separate"/>
              </w:r>
              <w:r>
                <w:rPr>
                  <w:noProof/>
                  <w:webHidden/>
                </w:rPr>
                <w:t>29</w:t>
              </w:r>
              <w:r>
                <w:rPr>
                  <w:noProof/>
                  <w:webHidden/>
                </w:rPr>
                <w:fldChar w:fldCharType="end"/>
              </w:r>
            </w:hyperlink>
          </w:p>
          <w:p w:rsidR="00A42899" w:rsidRDefault="00A42899">
            <w:pPr>
              <w:pStyle w:val="TDC2"/>
              <w:rPr>
                <w:rFonts w:asciiTheme="minorHAnsi" w:eastAsiaTheme="minorEastAsia" w:hAnsiTheme="minorHAnsi" w:cstheme="minorBidi"/>
                <w:noProof/>
                <w:sz w:val="22"/>
                <w:szCs w:val="22"/>
                <w:lang w:val="es-ES" w:eastAsia="es-ES"/>
              </w:rPr>
            </w:pPr>
            <w:hyperlink w:anchor="_Toc291696629" w:history="1">
              <w:r w:rsidRPr="00FD6C3E">
                <w:rPr>
                  <w:rStyle w:val="Hipervnculo"/>
                  <w:rFonts w:ascii="Times New Roman" w:hAnsi="Times New Roman"/>
                  <w:noProof/>
                  <w:snapToGrid w:val="0"/>
                  <w:w w:val="0"/>
                  <w:lang w:val="es-MX"/>
                </w:rPr>
                <w:t>4.2.</w:t>
              </w:r>
              <w:r>
                <w:rPr>
                  <w:rFonts w:asciiTheme="minorHAnsi" w:eastAsiaTheme="minorEastAsia" w:hAnsiTheme="minorHAnsi" w:cstheme="minorBidi"/>
                  <w:noProof/>
                  <w:sz w:val="22"/>
                  <w:szCs w:val="22"/>
                  <w:lang w:val="es-ES" w:eastAsia="es-ES"/>
                </w:rPr>
                <w:tab/>
              </w:r>
              <w:r w:rsidRPr="00FD6C3E">
                <w:rPr>
                  <w:rStyle w:val="Hipervnculo"/>
                  <w:rFonts w:ascii="Calibri" w:hAnsi="Calibri"/>
                  <w:noProof/>
                  <w:lang w:val="es-MX"/>
                </w:rPr>
                <w:t>Descripción del sistema propuesto</w:t>
              </w:r>
              <w:r>
                <w:rPr>
                  <w:noProof/>
                  <w:webHidden/>
                </w:rPr>
                <w:tab/>
              </w:r>
              <w:r>
                <w:rPr>
                  <w:noProof/>
                  <w:webHidden/>
                </w:rPr>
                <w:fldChar w:fldCharType="begin"/>
              </w:r>
              <w:r>
                <w:rPr>
                  <w:noProof/>
                  <w:webHidden/>
                </w:rPr>
                <w:instrText xml:space="preserve"> PAGEREF _Toc291696629 \h </w:instrText>
              </w:r>
              <w:r>
                <w:rPr>
                  <w:noProof/>
                  <w:webHidden/>
                </w:rPr>
              </w:r>
              <w:r>
                <w:rPr>
                  <w:noProof/>
                  <w:webHidden/>
                </w:rPr>
                <w:fldChar w:fldCharType="separate"/>
              </w:r>
              <w:r>
                <w:rPr>
                  <w:noProof/>
                  <w:webHidden/>
                </w:rPr>
                <w:t>29</w:t>
              </w:r>
              <w:r>
                <w:rPr>
                  <w:noProof/>
                  <w:webHidden/>
                </w:rPr>
                <w:fldChar w:fldCharType="end"/>
              </w:r>
            </w:hyperlink>
          </w:p>
          <w:p w:rsidR="00A42899" w:rsidRDefault="00A42899">
            <w:pPr>
              <w:pStyle w:val="TDC3"/>
              <w:rPr>
                <w:rFonts w:asciiTheme="minorHAnsi" w:eastAsiaTheme="minorEastAsia" w:hAnsiTheme="minorHAnsi" w:cstheme="minorBidi"/>
                <w:noProof/>
                <w:sz w:val="22"/>
                <w:szCs w:val="22"/>
                <w:lang w:val="es-ES" w:eastAsia="es-ES"/>
              </w:rPr>
            </w:pPr>
            <w:hyperlink w:anchor="_Toc291696630" w:history="1">
              <w:r w:rsidRPr="00FD6C3E">
                <w:rPr>
                  <w:rStyle w:val="Hipervnculo"/>
                  <w:rFonts w:ascii="Calibri" w:hAnsi="Calibri"/>
                  <w:noProof/>
                  <w:lang w:val="es-MX"/>
                </w:rPr>
                <w:t>4.2.1.</w:t>
              </w:r>
              <w:r>
                <w:rPr>
                  <w:rFonts w:asciiTheme="minorHAnsi" w:eastAsiaTheme="minorEastAsia" w:hAnsiTheme="minorHAnsi" w:cstheme="minorBidi"/>
                  <w:noProof/>
                  <w:sz w:val="22"/>
                  <w:szCs w:val="22"/>
                  <w:lang w:val="es-ES" w:eastAsia="es-ES"/>
                </w:rPr>
                <w:tab/>
              </w:r>
              <w:r w:rsidRPr="00FD6C3E">
                <w:rPr>
                  <w:rStyle w:val="Hipervnculo"/>
                  <w:rFonts w:ascii="Calibri" w:hAnsi="Calibri"/>
                  <w:noProof/>
                  <w:lang w:val="es-MX"/>
                </w:rPr>
                <w:t>Módulos del sistema</w:t>
              </w:r>
              <w:r>
                <w:rPr>
                  <w:noProof/>
                  <w:webHidden/>
                </w:rPr>
                <w:tab/>
              </w:r>
              <w:r>
                <w:rPr>
                  <w:noProof/>
                  <w:webHidden/>
                </w:rPr>
                <w:fldChar w:fldCharType="begin"/>
              </w:r>
              <w:r>
                <w:rPr>
                  <w:noProof/>
                  <w:webHidden/>
                </w:rPr>
                <w:instrText xml:space="preserve"> PAGEREF _Toc291696630 \h </w:instrText>
              </w:r>
              <w:r>
                <w:rPr>
                  <w:noProof/>
                  <w:webHidden/>
                </w:rPr>
              </w:r>
              <w:r>
                <w:rPr>
                  <w:noProof/>
                  <w:webHidden/>
                </w:rPr>
                <w:fldChar w:fldCharType="separate"/>
              </w:r>
              <w:r>
                <w:rPr>
                  <w:noProof/>
                  <w:webHidden/>
                </w:rPr>
                <w:t>30</w:t>
              </w:r>
              <w:r>
                <w:rPr>
                  <w:noProof/>
                  <w:webHidden/>
                </w:rPr>
                <w:fldChar w:fldCharType="end"/>
              </w:r>
            </w:hyperlink>
          </w:p>
          <w:p w:rsidR="00A42899" w:rsidRDefault="00A42899">
            <w:pPr>
              <w:pStyle w:val="TDC2"/>
              <w:rPr>
                <w:rFonts w:asciiTheme="minorHAnsi" w:eastAsiaTheme="minorEastAsia" w:hAnsiTheme="minorHAnsi" w:cstheme="minorBidi"/>
                <w:noProof/>
                <w:sz w:val="22"/>
                <w:szCs w:val="22"/>
                <w:lang w:val="es-ES" w:eastAsia="es-ES"/>
              </w:rPr>
            </w:pPr>
            <w:hyperlink w:anchor="_Toc291696631" w:history="1">
              <w:r w:rsidRPr="00FD6C3E">
                <w:rPr>
                  <w:rStyle w:val="Hipervnculo"/>
                  <w:rFonts w:ascii="Times New Roman" w:hAnsi="Times New Roman"/>
                  <w:noProof/>
                  <w:snapToGrid w:val="0"/>
                  <w:w w:val="0"/>
                  <w:lang w:val="es-MX"/>
                </w:rPr>
                <w:t>4.3.</w:t>
              </w:r>
              <w:r>
                <w:rPr>
                  <w:rFonts w:asciiTheme="minorHAnsi" w:eastAsiaTheme="minorEastAsia" w:hAnsiTheme="minorHAnsi" w:cstheme="minorBidi"/>
                  <w:noProof/>
                  <w:sz w:val="22"/>
                  <w:szCs w:val="22"/>
                  <w:lang w:val="es-ES" w:eastAsia="es-ES"/>
                </w:rPr>
                <w:tab/>
              </w:r>
              <w:r w:rsidRPr="00FD6C3E">
                <w:rPr>
                  <w:rStyle w:val="Hipervnculo"/>
                  <w:rFonts w:ascii="Calibri" w:hAnsi="Calibri"/>
                  <w:noProof/>
                  <w:lang w:val="es-MX"/>
                </w:rPr>
                <w:t>Modos de Operación para el Sistema Propuesto</w:t>
              </w:r>
              <w:r>
                <w:rPr>
                  <w:noProof/>
                  <w:webHidden/>
                </w:rPr>
                <w:tab/>
              </w:r>
              <w:r>
                <w:rPr>
                  <w:noProof/>
                  <w:webHidden/>
                </w:rPr>
                <w:fldChar w:fldCharType="begin"/>
              </w:r>
              <w:r>
                <w:rPr>
                  <w:noProof/>
                  <w:webHidden/>
                </w:rPr>
                <w:instrText xml:space="preserve"> PAGEREF _Toc291696631 \h </w:instrText>
              </w:r>
              <w:r>
                <w:rPr>
                  <w:noProof/>
                  <w:webHidden/>
                </w:rPr>
              </w:r>
              <w:r>
                <w:rPr>
                  <w:noProof/>
                  <w:webHidden/>
                </w:rPr>
                <w:fldChar w:fldCharType="separate"/>
              </w:r>
              <w:r>
                <w:rPr>
                  <w:noProof/>
                  <w:webHidden/>
                </w:rPr>
                <w:t>30</w:t>
              </w:r>
              <w:r>
                <w:rPr>
                  <w:noProof/>
                  <w:webHidden/>
                </w:rPr>
                <w:fldChar w:fldCharType="end"/>
              </w:r>
            </w:hyperlink>
          </w:p>
          <w:p w:rsidR="00A42899" w:rsidRDefault="00A42899">
            <w:pPr>
              <w:pStyle w:val="TDC3"/>
              <w:rPr>
                <w:rFonts w:asciiTheme="minorHAnsi" w:eastAsiaTheme="minorEastAsia" w:hAnsiTheme="minorHAnsi" w:cstheme="minorBidi"/>
                <w:noProof/>
                <w:sz w:val="22"/>
                <w:szCs w:val="22"/>
                <w:lang w:val="es-ES" w:eastAsia="es-ES"/>
              </w:rPr>
            </w:pPr>
            <w:hyperlink w:anchor="_Toc291696632" w:history="1">
              <w:r w:rsidRPr="00FD6C3E">
                <w:rPr>
                  <w:rStyle w:val="Hipervnculo"/>
                  <w:rFonts w:ascii="Calibri" w:hAnsi="Calibri"/>
                  <w:noProof/>
                  <w:lang w:eastAsia="es-MX"/>
                </w:rPr>
                <w:t>4.3.1.</w:t>
              </w:r>
              <w:r>
                <w:rPr>
                  <w:rFonts w:asciiTheme="minorHAnsi" w:eastAsiaTheme="minorEastAsia" w:hAnsiTheme="minorHAnsi" w:cstheme="minorBidi"/>
                  <w:noProof/>
                  <w:sz w:val="22"/>
                  <w:szCs w:val="22"/>
                  <w:lang w:val="es-ES" w:eastAsia="es-ES"/>
                </w:rPr>
                <w:tab/>
              </w:r>
              <w:r w:rsidRPr="00FD6C3E">
                <w:rPr>
                  <w:rStyle w:val="Hipervnculo"/>
                  <w:rFonts w:ascii="Calibri" w:hAnsi="Calibri"/>
                  <w:noProof/>
                  <w:lang w:eastAsia="es-MX"/>
                </w:rPr>
                <w:t>Uso individual</w:t>
              </w:r>
              <w:r>
                <w:rPr>
                  <w:noProof/>
                  <w:webHidden/>
                </w:rPr>
                <w:tab/>
              </w:r>
              <w:r>
                <w:rPr>
                  <w:noProof/>
                  <w:webHidden/>
                </w:rPr>
                <w:fldChar w:fldCharType="begin"/>
              </w:r>
              <w:r>
                <w:rPr>
                  <w:noProof/>
                  <w:webHidden/>
                </w:rPr>
                <w:instrText xml:space="preserve"> PAGEREF _Toc291696632 \h </w:instrText>
              </w:r>
              <w:r>
                <w:rPr>
                  <w:noProof/>
                  <w:webHidden/>
                </w:rPr>
              </w:r>
              <w:r>
                <w:rPr>
                  <w:noProof/>
                  <w:webHidden/>
                </w:rPr>
                <w:fldChar w:fldCharType="separate"/>
              </w:r>
              <w:r>
                <w:rPr>
                  <w:noProof/>
                  <w:webHidden/>
                </w:rPr>
                <w:t>31</w:t>
              </w:r>
              <w:r>
                <w:rPr>
                  <w:noProof/>
                  <w:webHidden/>
                </w:rPr>
                <w:fldChar w:fldCharType="end"/>
              </w:r>
            </w:hyperlink>
          </w:p>
          <w:p w:rsidR="00A42899" w:rsidRDefault="00A42899">
            <w:pPr>
              <w:pStyle w:val="TDC3"/>
              <w:rPr>
                <w:rFonts w:asciiTheme="minorHAnsi" w:eastAsiaTheme="minorEastAsia" w:hAnsiTheme="minorHAnsi" w:cstheme="minorBidi"/>
                <w:noProof/>
                <w:sz w:val="22"/>
                <w:szCs w:val="22"/>
                <w:lang w:val="es-ES" w:eastAsia="es-ES"/>
              </w:rPr>
            </w:pPr>
            <w:hyperlink w:anchor="_Toc291696633" w:history="1">
              <w:r w:rsidRPr="00FD6C3E">
                <w:rPr>
                  <w:rStyle w:val="Hipervnculo"/>
                  <w:rFonts w:ascii="Calibri" w:hAnsi="Calibri"/>
                  <w:noProof/>
                  <w:lang w:eastAsia="es-MX"/>
                </w:rPr>
                <w:t>4.3.2.</w:t>
              </w:r>
              <w:r>
                <w:rPr>
                  <w:rFonts w:asciiTheme="minorHAnsi" w:eastAsiaTheme="minorEastAsia" w:hAnsiTheme="minorHAnsi" w:cstheme="minorBidi"/>
                  <w:noProof/>
                  <w:sz w:val="22"/>
                  <w:szCs w:val="22"/>
                  <w:lang w:val="es-ES" w:eastAsia="es-ES"/>
                </w:rPr>
                <w:tab/>
              </w:r>
              <w:r w:rsidRPr="00FD6C3E">
                <w:rPr>
                  <w:rStyle w:val="Hipervnculo"/>
                  <w:rFonts w:ascii="Calibri" w:hAnsi="Calibri"/>
                  <w:noProof/>
                  <w:lang w:eastAsia="es-MX"/>
                </w:rPr>
                <w:t>Uso grupal</w:t>
              </w:r>
              <w:r>
                <w:rPr>
                  <w:noProof/>
                  <w:webHidden/>
                </w:rPr>
                <w:tab/>
              </w:r>
              <w:r>
                <w:rPr>
                  <w:noProof/>
                  <w:webHidden/>
                </w:rPr>
                <w:fldChar w:fldCharType="begin"/>
              </w:r>
              <w:r>
                <w:rPr>
                  <w:noProof/>
                  <w:webHidden/>
                </w:rPr>
                <w:instrText xml:space="preserve"> PAGEREF _Toc291696633 \h </w:instrText>
              </w:r>
              <w:r>
                <w:rPr>
                  <w:noProof/>
                  <w:webHidden/>
                </w:rPr>
              </w:r>
              <w:r>
                <w:rPr>
                  <w:noProof/>
                  <w:webHidden/>
                </w:rPr>
                <w:fldChar w:fldCharType="separate"/>
              </w:r>
              <w:r>
                <w:rPr>
                  <w:noProof/>
                  <w:webHidden/>
                </w:rPr>
                <w:t>31</w:t>
              </w:r>
              <w:r>
                <w:rPr>
                  <w:noProof/>
                  <w:webHidden/>
                </w:rPr>
                <w:fldChar w:fldCharType="end"/>
              </w:r>
            </w:hyperlink>
          </w:p>
          <w:p w:rsidR="00A42899" w:rsidRDefault="00A42899">
            <w:pPr>
              <w:pStyle w:val="TDC2"/>
              <w:rPr>
                <w:rFonts w:asciiTheme="minorHAnsi" w:eastAsiaTheme="minorEastAsia" w:hAnsiTheme="minorHAnsi" w:cstheme="minorBidi"/>
                <w:noProof/>
                <w:sz w:val="22"/>
                <w:szCs w:val="22"/>
                <w:lang w:val="es-ES" w:eastAsia="es-ES"/>
              </w:rPr>
            </w:pPr>
            <w:hyperlink w:anchor="_Toc291696634" w:history="1">
              <w:r w:rsidRPr="00FD6C3E">
                <w:rPr>
                  <w:rStyle w:val="Hipervnculo"/>
                  <w:rFonts w:ascii="Times New Roman" w:hAnsi="Times New Roman"/>
                  <w:noProof/>
                  <w:snapToGrid w:val="0"/>
                  <w:w w:val="0"/>
                  <w:lang w:val="es-MX" w:eastAsia="es-MX"/>
                </w:rPr>
                <w:t>4.4.</w:t>
              </w:r>
              <w:r>
                <w:rPr>
                  <w:rFonts w:asciiTheme="minorHAnsi" w:eastAsiaTheme="minorEastAsia" w:hAnsiTheme="minorHAnsi" w:cstheme="minorBidi"/>
                  <w:noProof/>
                  <w:sz w:val="22"/>
                  <w:szCs w:val="22"/>
                  <w:lang w:val="es-ES" w:eastAsia="es-ES"/>
                </w:rPr>
                <w:tab/>
              </w:r>
              <w:r w:rsidRPr="00FD6C3E">
                <w:rPr>
                  <w:rStyle w:val="Hipervnculo"/>
                  <w:rFonts w:ascii="Calibri" w:hAnsi="Calibri"/>
                  <w:noProof/>
                  <w:lang w:val="es-MX" w:eastAsia="es-MX"/>
                </w:rPr>
                <w:t>Tipos de Usuario y Actividades</w:t>
              </w:r>
              <w:r>
                <w:rPr>
                  <w:noProof/>
                  <w:webHidden/>
                </w:rPr>
                <w:tab/>
              </w:r>
              <w:r>
                <w:rPr>
                  <w:noProof/>
                  <w:webHidden/>
                </w:rPr>
                <w:fldChar w:fldCharType="begin"/>
              </w:r>
              <w:r>
                <w:rPr>
                  <w:noProof/>
                  <w:webHidden/>
                </w:rPr>
                <w:instrText xml:space="preserve"> PAGEREF _Toc291696634 \h </w:instrText>
              </w:r>
              <w:r>
                <w:rPr>
                  <w:noProof/>
                  <w:webHidden/>
                </w:rPr>
              </w:r>
              <w:r>
                <w:rPr>
                  <w:noProof/>
                  <w:webHidden/>
                </w:rPr>
                <w:fldChar w:fldCharType="separate"/>
              </w:r>
              <w:r>
                <w:rPr>
                  <w:noProof/>
                  <w:webHidden/>
                </w:rPr>
                <w:t>31</w:t>
              </w:r>
              <w:r>
                <w:rPr>
                  <w:noProof/>
                  <w:webHidden/>
                </w:rPr>
                <w:fldChar w:fldCharType="end"/>
              </w:r>
            </w:hyperlink>
          </w:p>
          <w:p w:rsidR="00A42899" w:rsidRDefault="00A42899">
            <w:pPr>
              <w:pStyle w:val="TDC3"/>
              <w:rPr>
                <w:rFonts w:asciiTheme="minorHAnsi" w:eastAsiaTheme="minorEastAsia" w:hAnsiTheme="minorHAnsi" w:cstheme="minorBidi"/>
                <w:noProof/>
                <w:sz w:val="22"/>
                <w:szCs w:val="22"/>
                <w:lang w:val="es-ES" w:eastAsia="es-ES"/>
              </w:rPr>
            </w:pPr>
            <w:hyperlink w:anchor="_Toc291696635" w:history="1">
              <w:r w:rsidRPr="00FD6C3E">
                <w:rPr>
                  <w:rStyle w:val="Hipervnculo"/>
                  <w:rFonts w:ascii="Calibri" w:hAnsi="Calibri"/>
                  <w:noProof/>
                  <w:lang w:eastAsia="es-MX"/>
                </w:rPr>
                <w:t>4.4.1.</w:t>
              </w:r>
              <w:r>
                <w:rPr>
                  <w:rFonts w:asciiTheme="minorHAnsi" w:eastAsiaTheme="minorEastAsia" w:hAnsiTheme="minorHAnsi" w:cstheme="minorBidi"/>
                  <w:noProof/>
                  <w:sz w:val="22"/>
                  <w:szCs w:val="22"/>
                  <w:lang w:val="es-ES" w:eastAsia="es-ES"/>
                </w:rPr>
                <w:tab/>
              </w:r>
              <w:r w:rsidRPr="00FD6C3E">
                <w:rPr>
                  <w:rStyle w:val="Hipervnculo"/>
                  <w:rFonts w:ascii="Calibri" w:hAnsi="Calibri"/>
                  <w:noProof/>
                  <w:lang w:eastAsia="es-MX"/>
                </w:rPr>
                <w:t>Desarrollador</w:t>
              </w:r>
              <w:r>
                <w:rPr>
                  <w:noProof/>
                  <w:webHidden/>
                </w:rPr>
                <w:tab/>
              </w:r>
              <w:r>
                <w:rPr>
                  <w:noProof/>
                  <w:webHidden/>
                </w:rPr>
                <w:fldChar w:fldCharType="begin"/>
              </w:r>
              <w:r>
                <w:rPr>
                  <w:noProof/>
                  <w:webHidden/>
                </w:rPr>
                <w:instrText xml:space="preserve"> PAGEREF _Toc291696635 \h </w:instrText>
              </w:r>
              <w:r>
                <w:rPr>
                  <w:noProof/>
                  <w:webHidden/>
                </w:rPr>
              </w:r>
              <w:r>
                <w:rPr>
                  <w:noProof/>
                  <w:webHidden/>
                </w:rPr>
                <w:fldChar w:fldCharType="separate"/>
              </w:r>
              <w:r>
                <w:rPr>
                  <w:noProof/>
                  <w:webHidden/>
                </w:rPr>
                <w:t>31</w:t>
              </w:r>
              <w:r>
                <w:rPr>
                  <w:noProof/>
                  <w:webHidden/>
                </w:rPr>
                <w:fldChar w:fldCharType="end"/>
              </w:r>
            </w:hyperlink>
          </w:p>
          <w:p w:rsidR="00A42899" w:rsidRDefault="00A42899">
            <w:pPr>
              <w:pStyle w:val="TDC3"/>
              <w:rPr>
                <w:rFonts w:asciiTheme="minorHAnsi" w:eastAsiaTheme="minorEastAsia" w:hAnsiTheme="minorHAnsi" w:cstheme="minorBidi"/>
                <w:noProof/>
                <w:sz w:val="22"/>
                <w:szCs w:val="22"/>
                <w:lang w:val="es-ES" w:eastAsia="es-ES"/>
              </w:rPr>
            </w:pPr>
            <w:hyperlink w:anchor="_Toc291696636" w:history="1">
              <w:r w:rsidRPr="00FD6C3E">
                <w:rPr>
                  <w:rStyle w:val="Hipervnculo"/>
                  <w:rFonts w:ascii="Calibri" w:hAnsi="Calibri"/>
                  <w:noProof/>
                  <w:lang w:eastAsia="es-MX"/>
                </w:rPr>
                <w:t>4.4.2.</w:t>
              </w:r>
              <w:r>
                <w:rPr>
                  <w:rFonts w:asciiTheme="minorHAnsi" w:eastAsiaTheme="minorEastAsia" w:hAnsiTheme="minorHAnsi" w:cstheme="minorBidi"/>
                  <w:noProof/>
                  <w:sz w:val="22"/>
                  <w:szCs w:val="22"/>
                  <w:lang w:val="es-ES" w:eastAsia="es-ES"/>
                </w:rPr>
                <w:tab/>
              </w:r>
              <w:r w:rsidRPr="00FD6C3E">
                <w:rPr>
                  <w:rStyle w:val="Hipervnculo"/>
                  <w:rFonts w:ascii="Calibri" w:hAnsi="Calibri"/>
                  <w:noProof/>
                  <w:lang w:eastAsia="es-MX"/>
                </w:rPr>
                <w:t>Líder de Proyecto</w:t>
              </w:r>
              <w:r>
                <w:rPr>
                  <w:noProof/>
                  <w:webHidden/>
                </w:rPr>
                <w:tab/>
              </w:r>
              <w:r>
                <w:rPr>
                  <w:noProof/>
                  <w:webHidden/>
                </w:rPr>
                <w:fldChar w:fldCharType="begin"/>
              </w:r>
              <w:r>
                <w:rPr>
                  <w:noProof/>
                  <w:webHidden/>
                </w:rPr>
                <w:instrText xml:space="preserve"> PAGEREF _Toc291696636 \h </w:instrText>
              </w:r>
              <w:r>
                <w:rPr>
                  <w:noProof/>
                  <w:webHidden/>
                </w:rPr>
              </w:r>
              <w:r>
                <w:rPr>
                  <w:noProof/>
                  <w:webHidden/>
                </w:rPr>
                <w:fldChar w:fldCharType="separate"/>
              </w:r>
              <w:r>
                <w:rPr>
                  <w:noProof/>
                  <w:webHidden/>
                </w:rPr>
                <w:t>33</w:t>
              </w:r>
              <w:r>
                <w:rPr>
                  <w:noProof/>
                  <w:webHidden/>
                </w:rPr>
                <w:fldChar w:fldCharType="end"/>
              </w:r>
            </w:hyperlink>
          </w:p>
          <w:p w:rsidR="00A42899" w:rsidRDefault="00A42899">
            <w:pPr>
              <w:pStyle w:val="TDC3"/>
              <w:rPr>
                <w:rFonts w:asciiTheme="minorHAnsi" w:eastAsiaTheme="minorEastAsia" w:hAnsiTheme="minorHAnsi" w:cstheme="minorBidi"/>
                <w:noProof/>
                <w:sz w:val="22"/>
                <w:szCs w:val="22"/>
                <w:lang w:val="es-ES" w:eastAsia="es-ES"/>
              </w:rPr>
            </w:pPr>
            <w:hyperlink w:anchor="_Toc291696637" w:history="1">
              <w:r w:rsidRPr="00FD6C3E">
                <w:rPr>
                  <w:rStyle w:val="Hipervnculo"/>
                  <w:rFonts w:ascii="Calibri" w:hAnsi="Calibri"/>
                  <w:noProof/>
                  <w:lang w:eastAsia="es-MX"/>
                </w:rPr>
                <w:t>4.4.3.</w:t>
              </w:r>
              <w:r>
                <w:rPr>
                  <w:rFonts w:asciiTheme="minorHAnsi" w:eastAsiaTheme="minorEastAsia" w:hAnsiTheme="minorHAnsi" w:cstheme="minorBidi"/>
                  <w:noProof/>
                  <w:sz w:val="22"/>
                  <w:szCs w:val="22"/>
                  <w:lang w:val="es-ES" w:eastAsia="es-ES"/>
                </w:rPr>
                <w:tab/>
              </w:r>
              <w:r w:rsidRPr="00FD6C3E">
                <w:rPr>
                  <w:rStyle w:val="Hipervnculo"/>
                  <w:rFonts w:ascii="Calibri" w:hAnsi="Calibri"/>
                  <w:noProof/>
                  <w:lang w:eastAsia="es-MX"/>
                </w:rPr>
                <w:t>Gerente</w:t>
              </w:r>
              <w:r>
                <w:rPr>
                  <w:noProof/>
                  <w:webHidden/>
                </w:rPr>
                <w:tab/>
              </w:r>
              <w:r>
                <w:rPr>
                  <w:noProof/>
                  <w:webHidden/>
                </w:rPr>
                <w:fldChar w:fldCharType="begin"/>
              </w:r>
              <w:r>
                <w:rPr>
                  <w:noProof/>
                  <w:webHidden/>
                </w:rPr>
                <w:instrText xml:space="preserve"> PAGEREF _Toc291696637 \h </w:instrText>
              </w:r>
              <w:r>
                <w:rPr>
                  <w:noProof/>
                  <w:webHidden/>
                </w:rPr>
              </w:r>
              <w:r>
                <w:rPr>
                  <w:noProof/>
                  <w:webHidden/>
                </w:rPr>
                <w:fldChar w:fldCharType="separate"/>
              </w:r>
              <w:r>
                <w:rPr>
                  <w:noProof/>
                  <w:webHidden/>
                </w:rPr>
                <w:t>33</w:t>
              </w:r>
              <w:r>
                <w:rPr>
                  <w:noProof/>
                  <w:webHidden/>
                </w:rPr>
                <w:fldChar w:fldCharType="end"/>
              </w:r>
            </w:hyperlink>
          </w:p>
          <w:p w:rsidR="00A42899" w:rsidRDefault="00A42899">
            <w:pPr>
              <w:pStyle w:val="TDC3"/>
              <w:rPr>
                <w:rFonts w:asciiTheme="minorHAnsi" w:eastAsiaTheme="minorEastAsia" w:hAnsiTheme="minorHAnsi" w:cstheme="minorBidi"/>
                <w:noProof/>
                <w:sz w:val="22"/>
                <w:szCs w:val="22"/>
                <w:lang w:val="es-ES" w:eastAsia="es-ES"/>
              </w:rPr>
            </w:pPr>
            <w:hyperlink w:anchor="_Toc291696638" w:history="1">
              <w:r w:rsidRPr="00FD6C3E">
                <w:rPr>
                  <w:rStyle w:val="Hipervnculo"/>
                  <w:rFonts w:ascii="Calibri" w:hAnsi="Calibri"/>
                  <w:noProof/>
                  <w:lang w:eastAsia="es-MX"/>
                </w:rPr>
                <w:t>4.4.4.</w:t>
              </w:r>
              <w:r>
                <w:rPr>
                  <w:rFonts w:asciiTheme="minorHAnsi" w:eastAsiaTheme="minorEastAsia" w:hAnsiTheme="minorHAnsi" w:cstheme="minorBidi"/>
                  <w:noProof/>
                  <w:sz w:val="22"/>
                  <w:szCs w:val="22"/>
                  <w:lang w:val="es-ES" w:eastAsia="es-ES"/>
                </w:rPr>
                <w:tab/>
              </w:r>
              <w:r w:rsidRPr="00FD6C3E">
                <w:rPr>
                  <w:rStyle w:val="Hipervnculo"/>
                  <w:rFonts w:ascii="Calibri" w:hAnsi="Calibri"/>
                  <w:noProof/>
                  <w:lang w:val="es-MX" w:eastAsia="es-MX"/>
                </w:rPr>
                <w:t>Administrador</w:t>
              </w:r>
              <w:r>
                <w:rPr>
                  <w:noProof/>
                  <w:webHidden/>
                </w:rPr>
                <w:tab/>
              </w:r>
              <w:r>
                <w:rPr>
                  <w:noProof/>
                  <w:webHidden/>
                </w:rPr>
                <w:fldChar w:fldCharType="begin"/>
              </w:r>
              <w:r>
                <w:rPr>
                  <w:noProof/>
                  <w:webHidden/>
                </w:rPr>
                <w:instrText xml:space="preserve"> PAGEREF _Toc291696638 \h </w:instrText>
              </w:r>
              <w:r>
                <w:rPr>
                  <w:noProof/>
                  <w:webHidden/>
                </w:rPr>
              </w:r>
              <w:r>
                <w:rPr>
                  <w:noProof/>
                  <w:webHidden/>
                </w:rPr>
                <w:fldChar w:fldCharType="separate"/>
              </w:r>
              <w:r>
                <w:rPr>
                  <w:noProof/>
                  <w:webHidden/>
                </w:rPr>
                <w:t>34</w:t>
              </w:r>
              <w:r>
                <w:rPr>
                  <w:noProof/>
                  <w:webHidden/>
                </w:rPr>
                <w:fldChar w:fldCharType="end"/>
              </w:r>
            </w:hyperlink>
          </w:p>
          <w:p w:rsidR="00A42899" w:rsidRDefault="00A42899">
            <w:pPr>
              <w:pStyle w:val="TDC2"/>
              <w:rPr>
                <w:rFonts w:asciiTheme="minorHAnsi" w:eastAsiaTheme="minorEastAsia" w:hAnsiTheme="minorHAnsi" w:cstheme="minorBidi"/>
                <w:noProof/>
                <w:sz w:val="22"/>
                <w:szCs w:val="22"/>
                <w:lang w:val="es-ES" w:eastAsia="es-ES"/>
              </w:rPr>
            </w:pPr>
            <w:hyperlink w:anchor="_Toc291696639" w:history="1">
              <w:r w:rsidRPr="00FD6C3E">
                <w:rPr>
                  <w:rStyle w:val="Hipervnculo"/>
                  <w:rFonts w:ascii="Times New Roman" w:hAnsi="Times New Roman"/>
                  <w:noProof/>
                  <w:snapToGrid w:val="0"/>
                  <w:w w:val="0"/>
                  <w:lang w:val="es-MX"/>
                </w:rPr>
                <w:t>4.5.</w:t>
              </w:r>
              <w:r>
                <w:rPr>
                  <w:rFonts w:asciiTheme="minorHAnsi" w:eastAsiaTheme="minorEastAsia" w:hAnsiTheme="minorHAnsi" w:cstheme="minorBidi"/>
                  <w:noProof/>
                  <w:sz w:val="22"/>
                  <w:szCs w:val="22"/>
                  <w:lang w:val="es-ES" w:eastAsia="es-ES"/>
                </w:rPr>
                <w:tab/>
              </w:r>
              <w:r w:rsidRPr="00FD6C3E">
                <w:rPr>
                  <w:rStyle w:val="Hipervnculo"/>
                  <w:rFonts w:ascii="Calibri" w:hAnsi="Calibri"/>
                  <w:noProof/>
                  <w:lang w:val="es-MX"/>
                </w:rPr>
                <w:t>Ambiente para el sistema propuesto</w:t>
              </w:r>
              <w:r>
                <w:rPr>
                  <w:noProof/>
                  <w:webHidden/>
                </w:rPr>
                <w:tab/>
              </w:r>
              <w:r>
                <w:rPr>
                  <w:noProof/>
                  <w:webHidden/>
                </w:rPr>
                <w:fldChar w:fldCharType="begin"/>
              </w:r>
              <w:r>
                <w:rPr>
                  <w:noProof/>
                  <w:webHidden/>
                </w:rPr>
                <w:instrText xml:space="preserve"> PAGEREF _Toc291696639 \h </w:instrText>
              </w:r>
              <w:r>
                <w:rPr>
                  <w:noProof/>
                  <w:webHidden/>
                </w:rPr>
              </w:r>
              <w:r>
                <w:rPr>
                  <w:noProof/>
                  <w:webHidden/>
                </w:rPr>
                <w:fldChar w:fldCharType="separate"/>
              </w:r>
              <w:r>
                <w:rPr>
                  <w:noProof/>
                  <w:webHidden/>
                </w:rPr>
                <w:t>34</w:t>
              </w:r>
              <w:r>
                <w:rPr>
                  <w:noProof/>
                  <w:webHidden/>
                </w:rPr>
                <w:fldChar w:fldCharType="end"/>
              </w:r>
            </w:hyperlink>
          </w:p>
          <w:p w:rsidR="00A42899" w:rsidRDefault="00A42899">
            <w:pPr>
              <w:pStyle w:val="TDC1"/>
              <w:rPr>
                <w:rFonts w:asciiTheme="minorHAnsi" w:eastAsiaTheme="minorEastAsia" w:hAnsiTheme="minorHAnsi" w:cstheme="minorBidi"/>
                <w:noProof/>
                <w:sz w:val="22"/>
                <w:szCs w:val="22"/>
                <w:lang w:val="es-ES" w:eastAsia="es-ES"/>
              </w:rPr>
            </w:pPr>
            <w:hyperlink w:anchor="_Toc291696640" w:history="1">
              <w:r w:rsidRPr="00FD6C3E">
                <w:rPr>
                  <w:rStyle w:val="Hipervnculo"/>
                  <w:rFonts w:ascii="Calibri" w:hAnsi="Calibri"/>
                  <w:noProof/>
                  <w:lang w:val="es-MX"/>
                </w:rPr>
                <w:t>5.</w:t>
              </w:r>
              <w:r>
                <w:rPr>
                  <w:rFonts w:asciiTheme="minorHAnsi" w:eastAsiaTheme="minorEastAsia" w:hAnsiTheme="minorHAnsi" w:cstheme="minorBidi"/>
                  <w:noProof/>
                  <w:sz w:val="22"/>
                  <w:szCs w:val="22"/>
                  <w:lang w:val="es-ES" w:eastAsia="es-ES"/>
                </w:rPr>
                <w:tab/>
              </w:r>
              <w:r w:rsidRPr="00FD6C3E">
                <w:rPr>
                  <w:rStyle w:val="Hipervnculo"/>
                  <w:rFonts w:ascii="Calibri" w:hAnsi="Calibri"/>
                  <w:noProof/>
                  <w:lang w:val="es-MX"/>
                </w:rPr>
                <w:t>Escenarios de Operación</w:t>
              </w:r>
              <w:r>
                <w:rPr>
                  <w:noProof/>
                  <w:webHidden/>
                </w:rPr>
                <w:tab/>
              </w:r>
              <w:r>
                <w:rPr>
                  <w:noProof/>
                  <w:webHidden/>
                </w:rPr>
                <w:fldChar w:fldCharType="begin"/>
              </w:r>
              <w:r>
                <w:rPr>
                  <w:noProof/>
                  <w:webHidden/>
                </w:rPr>
                <w:instrText xml:space="preserve"> PAGEREF _Toc291696640 \h </w:instrText>
              </w:r>
              <w:r>
                <w:rPr>
                  <w:noProof/>
                  <w:webHidden/>
                </w:rPr>
              </w:r>
              <w:r>
                <w:rPr>
                  <w:noProof/>
                  <w:webHidden/>
                </w:rPr>
                <w:fldChar w:fldCharType="separate"/>
              </w:r>
              <w:r>
                <w:rPr>
                  <w:noProof/>
                  <w:webHidden/>
                </w:rPr>
                <w:t>35</w:t>
              </w:r>
              <w:r>
                <w:rPr>
                  <w:noProof/>
                  <w:webHidden/>
                </w:rPr>
                <w:fldChar w:fldCharType="end"/>
              </w:r>
            </w:hyperlink>
          </w:p>
          <w:p w:rsidR="00A42899" w:rsidRDefault="00A42899">
            <w:pPr>
              <w:pStyle w:val="TDC2"/>
              <w:rPr>
                <w:rFonts w:asciiTheme="minorHAnsi" w:eastAsiaTheme="minorEastAsia" w:hAnsiTheme="minorHAnsi" w:cstheme="minorBidi"/>
                <w:noProof/>
                <w:sz w:val="22"/>
                <w:szCs w:val="22"/>
                <w:lang w:val="es-ES" w:eastAsia="es-ES"/>
              </w:rPr>
            </w:pPr>
            <w:hyperlink w:anchor="_Toc291696641" w:history="1">
              <w:r w:rsidRPr="00FD6C3E">
                <w:rPr>
                  <w:rStyle w:val="Hipervnculo"/>
                  <w:rFonts w:ascii="Times New Roman" w:hAnsi="Times New Roman"/>
                  <w:noProof/>
                  <w:snapToGrid w:val="0"/>
                  <w:w w:val="0"/>
                  <w:lang w:val="es-MX"/>
                </w:rPr>
                <w:t>5.1.</w:t>
              </w:r>
              <w:r>
                <w:rPr>
                  <w:rFonts w:asciiTheme="minorHAnsi" w:eastAsiaTheme="minorEastAsia" w:hAnsiTheme="minorHAnsi" w:cstheme="minorBidi"/>
                  <w:noProof/>
                  <w:sz w:val="22"/>
                  <w:szCs w:val="22"/>
                  <w:lang w:val="es-ES" w:eastAsia="es-ES"/>
                </w:rPr>
                <w:tab/>
              </w:r>
              <w:r w:rsidRPr="00FD6C3E">
                <w:rPr>
                  <w:rStyle w:val="Hipervnculo"/>
                  <w:noProof/>
                  <w:lang w:val="es-MX"/>
                </w:rPr>
                <w:t>Ingreso al sistema</w:t>
              </w:r>
              <w:r>
                <w:rPr>
                  <w:noProof/>
                  <w:webHidden/>
                </w:rPr>
                <w:tab/>
              </w:r>
              <w:r>
                <w:rPr>
                  <w:noProof/>
                  <w:webHidden/>
                </w:rPr>
                <w:fldChar w:fldCharType="begin"/>
              </w:r>
              <w:r>
                <w:rPr>
                  <w:noProof/>
                  <w:webHidden/>
                </w:rPr>
                <w:instrText xml:space="preserve"> PAGEREF _Toc291696641 \h </w:instrText>
              </w:r>
              <w:r>
                <w:rPr>
                  <w:noProof/>
                  <w:webHidden/>
                </w:rPr>
              </w:r>
              <w:r>
                <w:rPr>
                  <w:noProof/>
                  <w:webHidden/>
                </w:rPr>
                <w:fldChar w:fldCharType="separate"/>
              </w:r>
              <w:r>
                <w:rPr>
                  <w:noProof/>
                  <w:webHidden/>
                </w:rPr>
                <w:t>35</w:t>
              </w:r>
              <w:r>
                <w:rPr>
                  <w:noProof/>
                  <w:webHidden/>
                </w:rPr>
                <w:fldChar w:fldCharType="end"/>
              </w:r>
            </w:hyperlink>
          </w:p>
          <w:p w:rsidR="00A42899" w:rsidRDefault="00A42899">
            <w:pPr>
              <w:pStyle w:val="TDC2"/>
              <w:rPr>
                <w:rFonts w:asciiTheme="minorHAnsi" w:eastAsiaTheme="minorEastAsia" w:hAnsiTheme="minorHAnsi" w:cstheme="minorBidi"/>
                <w:noProof/>
                <w:sz w:val="22"/>
                <w:szCs w:val="22"/>
                <w:lang w:val="es-ES" w:eastAsia="es-ES"/>
              </w:rPr>
            </w:pPr>
            <w:hyperlink w:anchor="_Toc291696642" w:history="1">
              <w:r w:rsidRPr="00FD6C3E">
                <w:rPr>
                  <w:rStyle w:val="Hipervnculo"/>
                  <w:rFonts w:ascii="Times New Roman" w:hAnsi="Times New Roman"/>
                  <w:noProof/>
                  <w:snapToGrid w:val="0"/>
                  <w:w w:val="0"/>
                  <w:lang w:val="es-MX"/>
                </w:rPr>
                <w:t>5.2.</w:t>
              </w:r>
              <w:r>
                <w:rPr>
                  <w:rFonts w:asciiTheme="minorHAnsi" w:eastAsiaTheme="minorEastAsia" w:hAnsiTheme="minorHAnsi" w:cstheme="minorBidi"/>
                  <w:noProof/>
                  <w:sz w:val="22"/>
                  <w:szCs w:val="22"/>
                  <w:lang w:val="es-ES" w:eastAsia="es-ES"/>
                </w:rPr>
                <w:tab/>
              </w:r>
              <w:r w:rsidRPr="00FD6C3E">
                <w:rPr>
                  <w:rStyle w:val="Hipervnculo"/>
                  <w:noProof/>
                  <w:lang w:val="es-MX"/>
                </w:rPr>
                <w:t>Funcionalidades Administrador</w:t>
              </w:r>
              <w:r>
                <w:rPr>
                  <w:noProof/>
                  <w:webHidden/>
                </w:rPr>
                <w:tab/>
              </w:r>
              <w:r>
                <w:rPr>
                  <w:noProof/>
                  <w:webHidden/>
                </w:rPr>
                <w:fldChar w:fldCharType="begin"/>
              </w:r>
              <w:r>
                <w:rPr>
                  <w:noProof/>
                  <w:webHidden/>
                </w:rPr>
                <w:instrText xml:space="preserve"> PAGEREF _Toc291696642 \h </w:instrText>
              </w:r>
              <w:r>
                <w:rPr>
                  <w:noProof/>
                  <w:webHidden/>
                </w:rPr>
              </w:r>
              <w:r>
                <w:rPr>
                  <w:noProof/>
                  <w:webHidden/>
                </w:rPr>
                <w:fldChar w:fldCharType="separate"/>
              </w:r>
              <w:r>
                <w:rPr>
                  <w:noProof/>
                  <w:webHidden/>
                </w:rPr>
                <w:t>35</w:t>
              </w:r>
              <w:r>
                <w:rPr>
                  <w:noProof/>
                  <w:webHidden/>
                </w:rPr>
                <w:fldChar w:fldCharType="end"/>
              </w:r>
            </w:hyperlink>
          </w:p>
          <w:p w:rsidR="00A42899" w:rsidRDefault="00A42899">
            <w:pPr>
              <w:pStyle w:val="TDC2"/>
              <w:rPr>
                <w:rFonts w:asciiTheme="minorHAnsi" w:eastAsiaTheme="minorEastAsia" w:hAnsiTheme="minorHAnsi" w:cstheme="minorBidi"/>
                <w:noProof/>
                <w:sz w:val="22"/>
                <w:szCs w:val="22"/>
                <w:lang w:val="es-ES" w:eastAsia="es-ES"/>
              </w:rPr>
            </w:pPr>
            <w:hyperlink w:anchor="_Toc291696643" w:history="1">
              <w:r w:rsidRPr="00FD6C3E">
                <w:rPr>
                  <w:rStyle w:val="Hipervnculo"/>
                  <w:rFonts w:ascii="Times New Roman" w:hAnsi="Times New Roman"/>
                  <w:noProof/>
                  <w:snapToGrid w:val="0"/>
                  <w:w w:val="0"/>
                  <w:lang w:val="es-MX"/>
                </w:rPr>
                <w:t>5.3.</w:t>
              </w:r>
              <w:r>
                <w:rPr>
                  <w:rFonts w:asciiTheme="minorHAnsi" w:eastAsiaTheme="minorEastAsia" w:hAnsiTheme="minorHAnsi" w:cstheme="minorBidi"/>
                  <w:noProof/>
                  <w:sz w:val="22"/>
                  <w:szCs w:val="22"/>
                  <w:lang w:val="es-ES" w:eastAsia="es-ES"/>
                </w:rPr>
                <w:tab/>
              </w:r>
              <w:r w:rsidRPr="00FD6C3E">
                <w:rPr>
                  <w:rStyle w:val="Hipervnculo"/>
                  <w:noProof/>
                  <w:lang w:val="es-MX"/>
                </w:rPr>
                <w:t>Funcionalidades Gerente</w:t>
              </w:r>
              <w:r>
                <w:rPr>
                  <w:noProof/>
                  <w:webHidden/>
                </w:rPr>
                <w:tab/>
              </w:r>
              <w:r>
                <w:rPr>
                  <w:noProof/>
                  <w:webHidden/>
                </w:rPr>
                <w:fldChar w:fldCharType="begin"/>
              </w:r>
              <w:r>
                <w:rPr>
                  <w:noProof/>
                  <w:webHidden/>
                </w:rPr>
                <w:instrText xml:space="preserve"> PAGEREF _Toc291696643 \h </w:instrText>
              </w:r>
              <w:r>
                <w:rPr>
                  <w:noProof/>
                  <w:webHidden/>
                </w:rPr>
              </w:r>
              <w:r>
                <w:rPr>
                  <w:noProof/>
                  <w:webHidden/>
                </w:rPr>
                <w:fldChar w:fldCharType="separate"/>
              </w:r>
              <w:r>
                <w:rPr>
                  <w:noProof/>
                  <w:webHidden/>
                </w:rPr>
                <w:t>36</w:t>
              </w:r>
              <w:r>
                <w:rPr>
                  <w:noProof/>
                  <w:webHidden/>
                </w:rPr>
                <w:fldChar w:fldCharType="end"/>
              </w:r>
            </w:hyperlink>
          </w:p>
          <w:p w:rsidR="00A42899" w:rsidRDefault="00A42899">
            <w:pPr>
              <w:pStyle w:val="TDC2"/>
              <w:rPr>
                <w:rFonts w:asciiTheme="minorHAnsi" w:eastAsiaTheme="minorEastAsia" w:hAnsiTheme="minorHAnsi" w:cstheme="minorBidi"/>
                <w:noProof/>
                <w:sz w:val="22"/>
                <w:szCs w:val="22"/>
                <w:lang w:val="es-ES" w:eastAsia="es-ES"/>
              </w:rPr>
            </w:pPr>
            <w:hyperlink w:anchor="_Toc291696644" w:history="1">
              <w:r w:rsidRPr="00FD6C3E">
                <w:rPr>
                  <w:rStyle w:val="Hipervnculo"/>
                  <w:rFonts w:ascii="Times New Roman" w:hAnsi="Times New Roman"/>
                  <w:noProof/>
                  <w:snapToGrid w:val="0"/>
                  <w:w w:val="0"/>
                  <w:lang w:val="es-MX"/>
                </w:rPr>
                <w:t>5.4.</w:t>
              </w:r>
              <w:r>
                <w:rPr>
                  <w:rFonts w:asciiTheme="minorHAnsi" w:eastAsiaTheme="minorEastAsia" w:hAnsiTheme="minorHAnsi" w:cstheme="minorBidi"/>
                  <w:noProof/>
                  <w:sz w:val="22"/>
                  <w:szCs w:val="22"/>
                  <w:lang w:val="es-ES" w:eastAsia="es-ES"/>
                </w:rPr>
                <w:tab/>
              </w:r>
              <w:r w:rsidRPr="00FD6C3E">
                <w:rPr>
                  <w:rStyle w:val="Hipervnculo"/>
                  <w:noProof/>
                  <w:lang w:val="es-MX"/>
                </w:rPr>
                <w:t>Funcionalidades Líder de Proyecto</w:t>
              </w:r>
              <w:r>
                <w:rPr>
                  <w:noProof/>
                  <w:webHidden/>
                </w:rPr>
                <w:tab/>
              </w:r>
              <w:r>
                <w:rPr>
                  <w:noProof/>
                  <w:webHidden/>
                </w:rPr>
                <w:fldChar w:fldCharType="begin"/>
              </w:r>
              <w:r>
                <w:rPr>
                  <w:noProof/>
                  <w:webHidden/>
                </w:rPr>
                <w:instrText xml:space="preserve"> PAGEREF _Toc291696644 \h </w:instrText>
              </w:r>
              <w:r>
                <w:rPr>
                  <w:noProof/>
                  <w:webHidden/>
                </w:rPr>
              </w:r>
              <w:r>
                <w:rPr>
                  <w:noProof/>
                  <w:webHidden/>
                </w:rPr>
                <w:fldChar w:fldCharType="separate"/>
              </w:r>
              <w:r>
                <w:rPr>
                  <w:noProof/>
                  <w:webHidden/>
                </w:rPr>
                <w:t>37</w:t>
              </w:r>
              <w:r>
                <w:rPr>
                  <w:noProof/>
                  <w:webHidden/>
                </w:rPr>
                <w:fldChar w:fldCharType="end"/>
              </w:r>
            </w:hyperlink>
          </w:p>
          <w:p w:rsidR="00A42899" w:rsidRDefault="00A42899">
            <w:pPr>
              <w:pStyle w:val="TDC2"/>
              <w:rPr>
                <w:rFonts w:asciiTheme="minorHAnsi" w:eastAsiaTheme="minorEastAsia" w:hAnsiTheme="minorHAnsi" w:cstheme="minorBidi"/>
                <w:noProof/>
                <w:sz w:val="22"/>
                <w:szCs w:val="22"/>
                <w:lang w:val="es-ES" w:eastAsia="es-ES"/>
              </w:rPr>
            </w:pPr>
            <w:hyperlink w:anchor="_Toc291696645" w:history="1">
              <w:r w:rsidRPr="00FD6C3E">
                <w:rPr>
                  <w:rStyle w:val="Hipervnculo"/>
                  <w:rFonts w:ascii="Times New Roman" w:hAnsi="Times New Roman"/>
                  <w:noProof/>
                  <w:snapToGrid w:val="0"/>
                  <w:w w:val="0"/>
                  <w:lang w:val="es-MX"/>
                </w:rPr>
                <w:t>5.5.</w:t>
              </w:r>
              <w:r>
                <w:rPr>
                  <w:rFonts w:asciiTheme="minorHAnsi" w:eastAsiaTheme="minorEastAsia" w:hAnsiTheme="minorHAnsi" w:cstheme="minorBidi"/>
                  <w:noProof/>
                  <w:sz w:val="22"/>
                  <w:szCs w:val="22"/>
                  <w:lang w:val="es-ES" w:eastAsia="es-ES"/>
                </w:rPr>
                <w:tab/>
              </w:r>
              <w:r w:rsidRPr="00FD6C3E">
                <w:rPr>
                  <w:rStyle w:val="Hipervnculo"/>
                  <w:noProof/>
                  <w:lang w:val="es-MX"/>
                </w:rPr>
                <w:t>Funcionalidades Desarrollador</w:t>
              </w:r>
              <w:r>
                <w:rPr>
                  <w:noProof/>
                  <w:webHidden/>
                </w:rPr>
                <w:tab/>
              </w:r>
              <w:r>
                <w:rPr>
                  <w:noProof/>
                  <w:webHidden/>
                </w:rPr>
                <w:fldChar w:fldCharType="begin"/>
              </w:r>
              <w:r>
                <w:rPr>
                  <w:noProof/>
                  <w:webHidden/>
                </w:rPr>
                <w:instrText xml:space="preserve"> PAGEREF _Toc291696645 \h </w:instrText>
              </w:r>
              <w:r>
                <w:rPr>
                  <w:noProof/>
                  <w:webHidden/>
                </w:rPr>
              </w:r>
              <w:r>
                <w:rPr>
                  <w:noProof/>
                  <w:webHidden/>
                </w:rPr>
                <w:fldChar w:fldCharType="separate"/>
              </w:r>
              <w:r>
                <w:rPr>
                  <w:noProof/>
                  <w:webHidden/>
                </w:rPr>
                <w:t>39</w:t>
              </w:r>
              <w:r>
                <w:rPr>
                  <w:noProof/>
                  <w:webHidden/>
                </w:rPr>
                <w:fldChar w:fldCharType="end"/>
              </w:r>
            </w:hyperlink>
          </w:p>
          <w:p w:rsidR="00A42899" w:rsidRDefault="00A42899">
            <w:pPr>
              <w:pStyle w:val="TDC1"/>
              <w:rPr>
                <w:rFonts w:asciiTheme="minorHAnsi" w:eastAsiaTheme="minorEastAsia" w:hAnsiTheme="minorHAnsi" w:cstheme="minorBidi"/>
                <w:noProof/>
                <w:sz w:val="22"/>
                <w:szCs w:val="22"/>
                <w:lang w:val="es-ES" w:eastAsia="es-ES"/>
              </w:rPr>
            </w:pPr>
            <w:hyperlink w:anchor="_Toc291696646" w:history="1">
              <w:r w:rsidRPr="00FD6C3E">
                <w:rPr>
                  <w:rStyle w:val="Hipervnculo"/>
                  <w:rFonts w:ascii="Calibri" w:hAnsi="Calibri"/>
                  <w:noProof/>
                  <w:lang w:val="es-MX"/>
                </w:rPr>
                <w:t>6.</w:t>
              </w:r>
              <w:r>
                <w:rPr>
                  <w:rFonts w:asciiTheme="minorHAnsi" w:eastAsiaTheme="minorEastAsia" w:hAnsiTheme="minorHAnsi" w:cstheme="minorBidi"/>
                  <w:noProof/>
                  <w:sz w:val="22"/>
                  <w:szCs w:val="22"/>
                  <w:lang w:val="es-ES" w:eastAsia="es-ES"/>
                </w:rPr>
                <w:tab/>
              </w:r>
              <w:r w:rsidRPr="00FD6C3E">
                <w:rPr>
                  <w:rStyle w:val="Hipervnculo"/>
                  <w:rFonts w:ascii="Calibri" w:hAnsi="Calibri"/>
                  <w:noProof/>
                  <w:lang w:val="es-MX"/>
                </w:rPr>
                <w:t>Impacto</w:t>
              </w:r>
              <w:r>
                <w:rPr>
                  <w:noProof/>
                  <w:webHidden/>
                </w:rPr>
                <w:tab/>
              </w:r>
              <w:r>
                <w:rPr>
                  <w:noProof/>
                  <w:webHidden/>
                </w:rPr>
                <w:fldChar w:fldCharType="begin"/>
              </w:r>
              <w:r>
                <w:rPr>
                  <w:noProof/>
                  <w:webHidden/>
                </w:rPr>
                <w:instrText xml:space="preserve"> PAGEREF _Toc291696646 \h </w:instrText>
              </w:r>
              <w:r>
                <w:rPr>
                  <w:noProof/>
                  <w:webHidden/>
                </w:rPr>
              </w:r>
              <w:r>
                <w:rPr>
                  <w:noProof/>
                  <w:webHidden/>
                </w:rPr>
                <w:fldChar w:fldCharType="separate"/>
              </w:r>
              <w:r>
                <w:rPr>
                  <w:noProof/>
                  <w:webHidden/>
                </w:rPr>
                <w:t>41</w:t>
              </w:r>
              <w:r>
                <w:rPr>
                  <w:noProof/>
                  <w:webHidden/>
                </w:rPr>
                <w:fldChar w:fldCharType="end"/>
              </w:r>
            </w:hyperlink>
          </w:p>
          <w:p w:rsidR="00A42899" w:rsidRDefault="00A42899">
            <w:pPr>
              <w:pStyle w:val="TDC1"/>
              <w:rPr>
                <w:rFonts w:asciiTheme="minorHAnsi" w:eastAsiaTheme="minorEastAsia" w:hAnsiTheme="minorHAnsi" w:cstheme="minorBidi"/>
                <w:noProof/>
                <w:sz w:val="22"/>
                <w:szCs w:val="22"/>
                <w:lang w:val="es-ES" w:eastAsia="es-ES"/>
              </w:rPr>
            </w:pPr>
            <w:hyperlink w:anchor="_Toc291696647" w:history="1">
              <w:r w:rsidRPr="00FD6C3E">
                <w:rPr>
                  <w:rStyle w:val="Hipervnculo"/>
                  <w:rFonts w:ascii="Calibri" w:hAnsi="Calibri"/>
                  <w:noProof/>
                  <w:lang w:val="es-MX"/>
                </w:rPr>
                <w:t>7.</w:t>
              </w:r>
              <w:r>
                <w:rPr>
                  <w:rFonts w:asciiTheme="minorHAnsi" w:eastAsiaTheme="minorEastAsia" w:hAnsiTheme="minorHAnsi" w:cstheme="minorBidi"/>
                  <w:noProof/>
                  <w:sz w:val="22"/>
                  <w:szCs w:val="22"/>
                  <w:lang w:val="es-ES" w:eastAsia="es-ES"/>
                </w:rPr>
                <w:tab/>
              </w:r>
              <w:r w:rsidRPr="00FD6C3E">
                <w:rPr>
                  <w:rStyle w:val="Hipervnculo"/>
                  <w:rFonts w:ascii="Calibri" w:hAnsi="Calibri"/>
                  <w:noProof/>
                  <w:lang w:val="es-MX"/>
                </w:rPr>
                <w:t>Análisis del sistema propuesto</w:t>
              </w:r>
              <w:r>
                <w:rPr>
                  <w:noProof/>
                  <w:webHidden/>
                </w:rPr>
                <w:tab/>
              </w:r>
              <w:r>
                <w:rPr>
                  <w:noProof/>
                  <w:webHidden/>
                </w:rPr>
                <w:fldChar w:fldCharType="begin"/>
              </w:r>
              <w:r>
                <w:rPr>
                  <w:noProof/>
                  <w:webHidden/>
                </w:rPr>
                <w:instrText xml:space="preserve"> PAGEREF _Toc291696647 \h </w:instrText>
              </w:r>
              <w:r>
                <w:rPr>
                  <w:noProof/>
                  <w:webHidden/>
                </w:rPr>
              </w:r>
              <w:r>
                <w:rPr>
                  <w:noProof/>
                  <w:webHidden/>
                </w:rPr>
                <w:fldChar w:fldCharType="separate"/>
              </w:r>
              <w:r>
                <w:rPr>
                  <w:noProof/>
                  <w:webHidden/>
                </w:rPr>
                <w:t>42</w:t>
              </w:r>
              <w:r>
                <w:rPr>
                  <w:noProof/>
                  <w:webHidden/>
                </w:rPr>
                <w:fldChar w:fldCharType="end"/>
              </w:r>
            </w:hyperlink>
          </w:p>
          <w:p w:rsidR="00A42899" w:rsidRDefault="00A42899">
            <w:pPr>
              <w:pStyle w:val="TDC2"/>
              <w:rPr>
                <w:rFonts w:asciiTheme="minorHAnsi" w:eastAsiaTheme="minorEastAsia" w:hAnsiTheme="minorHAnsi" w:cstheme="minorBidi"/>
                <w:noProof/>
                <w:sz w:val="22"/>
                <w:szCs w:val="22"/>
                <w:lang w:val="es-ES" w:eastAsia="es-ES"/>
              </w:rPr>
            </w:pPr>
            <w:hyperlink w:anchor="_Toc291696648" w:history="1">
              <w:r w:rsidRPr="00FD6C3E">
                <w:rPr>
                  <w:rStyle w:val="Hipervnculo"/>
                  <w:rFonts w:ascii="Times New Roman" w:hAnsi="Times New Roman"/>
                  <w:noProof/>
                  <w:snapToGrid w:val="0"/>
                  <w:w w:val="0"/>
                  <w:lang w:val="es-MX"/>
                </w:rPr>
                <w:t>7.1.</w:t>
              </w:r>
              <w:r>
                <w:rPr>
                  <w:rFonts w:asciiTheme="minorHAnsi" w:eastAsiaTheme="minorEastAsia" w:hAnsiTheme="minorHAnsi" w:cstheme="minorBidi"/>
                  <w:noProof/>
                  <w:sz w:val="22"/>
                  <w:szCs w:val="22"/>
                  <w:lang w:val="es-ES" w:eastAsia="es-ES"/>
                </w:rPr>
                <w:tab/>
              </w:r>
              <w:r w:rsidRPr="00FD6C3E">
                <w:rPr>
                  <w:rStyle w:val="Hipervnculo"/>
                  <w:rFonts w:ascii="Calibri" w:hAnsi="Calibri"/>
                  <w:noProof/>
                  <w:lang w:val="es-MX"/>
                </w:rPr>
                <w:t>Nuevas Capacidades</w:t>
              </w:r>
              <w:r>
                <w:rPr>
                  <w:noProof/>
                  <w:webHidden/>
                </w:rPr>
                <w:tab/>
              </w:r>
              <w:r>
                <w:rPr>
                  <w:noProof/>
                  <w:webHidden/>
                </w:rPr>
                <w:fldChar w:fldCharType="begin"/>
              </w:r>
              <w:r>
                <w:rPr>
                  <w:noProof/>
                  <w:webHidden/>
                </w:rPr>
                <w:instrText xml:space="preserve"> PAGEREF _Toc291696648 \h </w:instrText>
              </w:r>
              <w:r>
                <w:rPr>
                  <w:noProof/>
                  <w:webHidden/>
                </w:rPr>
              </w:r>
              <w:r>
                <w:rPr>
                  <w:noProof/>
                  <w:webHidden/>
                </w:rPr>
                <w:fldChar w:fldCharType="separate"/>
              </w:r>
              <w:r>
                <w:rPr>
                  <w:noProof/>
                  <w:webHidden/>
                </w:rPr>
                <w:t>42</w:t>
              </w:r>
              <w:r>
                <w:rPr>
                  <w:noProof/>
                  <w:webHidden/>
                </w:rPr>
                <w:fldChar w:fldCharType="end"/>
              </w:r>
            </w:hyperlink>
          </w:p>
          <w:p w:rsidR="00A42899" w:rsidRDefault="00A42899">
            <w:pPr>
              <w:pStyle w:val="TDC2"/>
              <w:rPr>
                <w:rFonts w:asciiTheme="minorHAnsi" w:eastAsiaTheme="minorEastAsia" w:hAnsiTheme="minorHAnsi" w:cstheme="minorBidi"/>
                <w:noProof/>
                <w:sz w:val="22"/>
                <w:szCs w:val="22"/>
                <w:lang w:val="es-ES" w:eastAsia="es-ES"/>
              </w:rPr>
            </w:pPr>
            <w:hyperlink w:anchor="_Toc291696649" w:history="1">
              <w:r w:rsidRPr="00FD6C3E">
                <w:rPr>
                  <w:rStyle w:val="Hipervnculo"/>
                  <w:rFonts w:ascii="Times New Roman" w:hAnsi="Times New Roman"/>
                  <w:noProof/>
                  <w:snapToGrid w:val="0"/>
                  <w:w w:val="0"/>
                  <w:lang w:val="es-MX"/>
                </w:rPr>
                <w:t>7.2.</w:t>
              </w:r>
              <w:r>
                <w:rPr>
                  <w:rFonts w:asciiTheme="minorHAnsi" w:eastAsiaTheme="minorEastAsia" w:hAnsiTheme="minorHAnsi" w:cstheme="minorBidi"/>
                  <w:noProof/>
                  <w:sz w:val="22"/>
                  <w:szCs w:val="22"/>
                  <w:lang w:val="es-ES" w:eastAsia="es-ES"/>
                </w:rPr>
                <w:tab/>
              </w:r>
              <w:r w:rsidRPr="00FD6C3E">
                <w:rPr>
                  <w:rStyle w:val="Hipervnculo"/>
                  <w:rFonts w:ascii="Calibri" w:hAnsi="Calibri"/>
                  <w:noProof/>
                  <w:lang w:val="es-MX"/>
                </w:rPr>
                <w:t>Desventajas y limitaciones</w:t>
              </w:r>
              <w:r>
                <w:rPr>
                  <w:noProof/>
                  <w:webHidden/>
                </w:rPr>
                <w:tab/>
              </w:r>
              <w:r>
                <w:rPr>
                  <w:noProof/>
                  <w:webHidden/>
                </w:rPr>
                <w:fldChar w:fldCharType="begin"/>
              </w:r>
              <w:r>
                <w:rPr>
                  <w:noProof/>
                  <w:webHidden/>
                </w:rPr>
                <w:instrText xml:space="preserve"> PAGEREF _Toc291696649 \h </w:instrText>
              </w:r>
              <w:r>
                <w:rPr>
                  <w:noProof/>
                  <w:webHidden/>
                </w:rPr>
              </w:r>
              <w:r>
                <w:rPr>
                  <w:noProof/>
                  <w:webHidden/>
                </w:rPr>
                <w:fldChar w:fldCharType="separate"/>
              </w:r>
              <w:r>
                <w:rPr>
                  <w:noProof/>
                  <w:webHidden/>
                </w:rPr>
                <w:t>42</w:t>
              </w:r>
              <w:r>
                <w:rPr>
                  <w:noProof/>
                  <w:webHidden/>
                </w:rPr>
                <w:fldChar w:fldCharType="end"/>
              </w:r>
            </w:hyperlink>
          </w:p>
          <w:p w:rsidR="00AC372B" w:rsidRPr="00B43273" w:rsidRDefault="008B3D10" w:rsidP="00986671">
            <w:pPr>
              <w:pStyle w:val="TDC2"/>
              <w:rPr>
                <w:rFonts w:ascii="Calibri" w:hAnsi="Calibri"/>
                <w:lang w:val="es-MX"/>
              </w:rPr>
            </w:pPr>
            <w:r w:rsidRPr="00B43273">
              <w:rPr>
                <w:rFonts w:ascii="Calibri" w:hAnsi="Calibri"/>
                <w:lang w:val="es-MX"/>
              </w:rPr>
              <w:fldChar w:fldCharType="end"/>
            </w:r>
          </w:p>
        </w:tc>
      </w:tr>
    </w:tbl>
    <w:p w:rsidR="00AC372B" w:rsidRPr="00B43273" w:rsidRDefault="00AC372B">
      <w:pPr>
        <w:rPr>
          <w:rFonts w:ascii="Calibri" w:hAnsi="Calibri"/>
          <w:lang w:val="es-MX"/>
        </w:rPr>
        <w:sectPr w:rsidR="00AC372B" w:rsidRPr="00B43273">
          <w:footerReference w:type="default" r:id="rId8"/>
          <w:pgSz w:w="12240" w:h="15840"/>
          <w:pgMar w:top="1440" w:right="1800" w:bottom="1440" w:left="1620" w:header="708" w:footer="700" w:gutter="0"/>
          <w:cols w:space="708"/>
          <w:docGrid w:linePitch="360"/>
        </w:sectPr>
      </w:pPr>
    </w:p>
    <w:p w:rsidR="00AC372B" w:rsidRPr="00B43273" w:rsidRDefault="00AC372B">
      <w:pPr>
        <w:pStyle w:val="Ttulo1"/>
        <w:tabs>
          <w:tab w:val="num" w:pos="720"/>
        </w:tabs>
        <w:spacing w:before="0" w:after="0"/>
        <w:ind w:left="720" w:hanging="720"/>
        <w:jc w:val="left"/>
        <w:rPr>
          <w:rFonts w:ascii="Calibri" w:hAnsi="Calibri"/>
          <w:lang w:val="es-MX"/>
        </w:rPr>
      </w:pPr>
      <w:bookmarkStart w:id="3" w:name="_Toc291696610"/>
      <w:r w:rsidRPr="00B43273">
        <w:rPr>
          <w:rFonts w:ascii="Calibri" w:hAnsi="Calibri"/>
          <w:lang w:val="es-MX"/>
        </w:rPr>
        <w:lastRenderedPageBreak/>
        <w:t>Control del Documento</w:t>
      </w:r>
      <w:bookmarkEnd w:id="3"/>
    </w:p>
    <w:p w:rsidR="00AC372B" w:rsidRPr="00B43273" w:rsidRDefault="00AC372B">
      <w:pPr>
        <w:rPr>
          <w:rFonts w:ascii="Calibri" w:hAnsi="Calibri"/>
          <w:lang w:val="es-MX"/>
        </w:rPr>
      </w:pPr>
    </w:p>
    <w:p w:rsidR="00AC372B" w:rsidRPr="00B43273" w:rsidRDefault="00AC372B">
      <w:pPr>
        <w:pStyle w:val="Ttulo2"/>
        <w:rPr>
          <w:rFonts w:ascii="Calibri" w:hAnsi="Calibri"/>
          <w:lang w:val="es-MX"/>
        </w:rPr>
      </w:pPr>
      <w:bookmarkStart w:id="4" w:name="_Toc291696611"/>
      <w:r w:rsidRPr="00B43273">
        <w:rPr>
          <w:rFonts w:ascii="Calibri" w:hAnsi="Calibri"/>
          <w:lang w:val="es-MX"/>
        </w:rPr>
        <w:t>Propósito y alcance</w:t>
      </w:r>
      <w:bookmarkEnd w:id="4"/>
    </w:p>
    <w:p w:rsidR="00AC372B" w:rsidRPr="00B43273" w:rsidRDefault="00AC372B" w:rsidP="0097102B">
      <w:pPr>
        <w:rPr>
          <w:rFonts w:ascii="Calibri" w:hAnsi="Calibri"/>
          <w:lang w:val="es-MX"/>
        </w:rPr>
      </w:pPr>
      <w:r w:rsidRPr="00B43273">
        <w:rPr>
          <w:rFonts w:ascii="Calibri" w:hAnsi="Calibri"/>
          <w:lang w:val="es-MX"/>
        </w:rPr>
        <w:t>El presente documento refiere al concepto de operaciones para el sistema de administración de calidad de proyectos de software, cuyo nombre clave es “</w:t>
      </w:r>
      <w:proofErr w:type="spellStart"/>
      <w:r w:rsidRPr="00B43273">
        <w:rPr>
          <w:rFonts w:ascii="Calibri" w:hAnsi="Calibri"/>
          <w:lang w:val="es-MX"/>
        </w:rPr>
        <w:t>Bug</w:t>
      </w:r>
      <w:proofErr w:type="spellEnd"/>
      <w:r w:rsidRPr="00B43273">
        <w:rPr>
          <w:rFonts w:ascii="Calibri" w:hAnsi="Calibri"/>
          <w:lang w:val="es-MX"/>
        </w:rPr>
        <w:t xml:space="preserve"> Manager” (BM).</w:t>
      </w:r>
    </w:p>
    <w:p w:rsidR="00AC372B" w:rsidRPr="00B43273" w:rsidRDefault="00AC372B" w:rsidP="0097102B">
      <w:pPr>
        <w:rPr>
          <w:rFonts w:ascii="Calibri" w:hAnsi="Calibri"/>
          <w:lang w:val="es-MX"/>
        </w:rPr>
      </w:pPr>
    </w:p>
    <w:p w:rsidR="00AC372B" w:rsidRPr="00B43273" w:rsidRDefault="00AC372B">
      <w:pPr>
        <w:pStyle w:val="Ttulo2"/>
        <w:rPr>
          <w:rFonts w:ascii="Calibri" w:hAnsi="Calibri"/>
          <w:lang w:val="es-MX"/>
        </w:rPr>
      </w:pPr>
      <w:bookmarkStart w:id="5" w:name="_Toc291696612"/>
      <w:r w:rsidRPr="00B43273">
        <w:rPr>
          <w:rFonts w:ascii="Calibri" w:hAnsi="Calibri"/>
          <w:lang w:val="es-MX"/>
        </w:rPr>
        <w:t>Audiencia</w:t>
      </w:r>
      <w:bookmarkEnd w:id="5"/>
    </w:p>
    <w:p w:rsidR="00AC372B" w:rsidRPr="00B43273" w:rsidRDefault="00AC372B" w:rsidP="0097102B">
      <w:pPr>
        <w:rPr>
          <w:rFonts w:ascii="Calibri" w:hAnsi="Calibri"/>
          <w:lang w:val="es-MX"/>
        </w:rPr>
      </w:pPr>
      <w:r w:rsidRPr="00B43273">
        <w:rPr>
          <w:rFonts w:ascii="Calibri" w:hAnsi="Calibri"/>
          <w:lang w:val="es-MX"/>
        </w:rPr>
        <w:t>Este documento está dirigido a:</w:t>
      </w:r>
    </w:p>
    <w:p w:rsidR="00AC372B" w:rsidRPr="00B43273" w:rsidRDefault="00AC372B" w:rsidP="00E658EF">
      <w:pPr>
        <w:pStyle w:val="Prrafodelista"/>
        <w:numPr>
          <w:ilvl w:val="0"/>
          <w:numId w:val="16"/>
        </w:numPr>
        <w:rPr>
          <w:rFonts w:ascii="Calibri" w:hAnsi="Calibri"/>
          <w:lang w:val="es-MX"/>
        </w:rPr>
      </w:pPr>
      <w:r>
        <w:rPr>
          <w:rFonts w:ascii="Calibri" w:hAnsi="Calibri"/>
          <w:lang w:val="es-MX"/>
        </w:rPr>
        <w:t xml:space="preserve">Clientes: </w:t>
      </w:r>
      <w:r w:rsidRPr="00B43273">
        <w:rPr>
          <w:rFonts w:ascii="Calibri" w:hAnsi="Calibri"/>
          <w:lang w:val="es-MX"/>
        </w:rPr>
        <w:t>Oscar Mondragón (Director de tesis).</w:t>
      </w:r>
    </w:p>
    <w:p w:rsidR="00AC372B" w:rsidRDefault="00AC372B" w:rsidP="00E658EF">
      <w:pPr>
        <w:pStyle w:val="Prrafodelista"/>
        <w:numPr>
          <w:ilvl w:val="0"/>
          <w:numId w:val="16"/>
        </w:numPr>
        <w:rPr>
          <w:rFonts w:ascii="Calibri" w:hAnsi="Calibri"/>
          <w:lang w:val="es-MX"/>
        </w:rPr>
      </w:pPr>
      <w:r w:rsidRPr="00B43273">
        <w:rPr>
          <w:rFonts w:ascii="Calibri" w:hAnsi="Calibri"/>
          <w:lang w:val="es-MX"/>
        </w:rPr>
        <w:t>Equipo de desarrollo</w:t>
      </w:r>
      <w:r>
        <w:rPr>
          <w:rFonts w:ascii="Calibri" w:hAnsi="Calibri"/>
          <w:lang w:val="es-MX"/>
        </w:rPr>
        <w:t>: Eduardo Campos, Humberto García y Marco Rangel.</w:t>
      </w:r>
    </w:p>
    <w:p w:rsidR="00AC372B" w:rsidRPr="00B43273" w:rsidRDefault="00AC372B" w:rsidP="00E658EF">
      <w:pPr>
        <w:pStyle w:val="Prrafodelista"/>
        <w:numPr>
          <w:ilvl w:val="0"/>
          <w:numId w:val="16"/>
        </w:numPr>
        <w:rPr>
          <w:rFonts w:ascii="Calibri" w:hAnsi="Calibri"/>
          <w:lang w:val="es-MX"/>
        </w:rPr>
      </w:pPr>
      <w:r>
        <w:rPr>
          <w:rFonts w:ascii="Calibri" w:hAnsi="Calibri"/>
          <w:lang w:val="es-MX"/>
        </w:rPr>
        <w:t xml:space="preserve">Usuarios del </w:t>
      </w:r>
      <w:proofErr w:type="spellStart"/>
      <w:r>
        <w:rPr>
          <w:rFonts w:ascii="Calibri" w:hAnsi="Calibri"/>
          <w:lang w:val="es-MX"/>
        </w:rPr>
        <w:t>Bug</w:t>
      </w:r>
      <w:proofErr w:type="spellEnd"/>
      <w:r>
        <w:rPr>
          <w:rFonts w:ascii="Calibri" w:hAnsi="Calibri"/>
          <w:lang w:val="es-MX"/>
        </w:rPr>
        <w:t xml:space="preserve"> Manager.</w:t>
      </w:r>
    </w:p>
    <w:p w:rsidR="00AC372B" w:rsidRPr="00B43273" w:rsidRDefault="00AC372B" w:rsidP="00AC35B8">
      <w:pPr>
        <w:rPr>
          <w:rFonts w:ascii="Calibri" w:hAnsi="Calibri"/>
          <w:lang w:val="es-MX"/>
        </w:rPr>
      </w:pPr>
    </w:p>
    <w:p w:rsidR="00AC372B" w:rsidRPr="00B43273" w:rsidRDefault="00AC372B" w:rsidP="004273A7">
      <w:pPr>
        <w:pStyle w:val="Ttulo2"/>
        <w:rPr>
          <w:rFonts w:ascii="Calibri" w:hAnsi="Calibri"/>
          <w:lang w:val="es-MX"/>
        </w:rPr>
      </w:pPr>
      <w:bookmarkStart w:id="6" w:name="_Toc291696613"/>
      <w:r w:rsidRPr="00B43273">
        <w:rPr>
          <w:rFonts w:ascii="Calibri" w:hAnsi="Calibri"/>
          <w:lang w:val="es-MX"/>
        </w:rPr>
        <w:t>Visión General del Documento</w:t>
      </w:r>
      <w:bookmarkEnd w:id="6"/>
    </w:p>
    <w:p w:rsidR="00AC372B" w:rsidRPr="00B43273" w:rsidRDefault="00AC372B" w:rsidP="00CF347C">
      <w:pPr>
        <w:rPr>
          <w:rFonts w:ascii="Calibri" w:hAnsi="Calibri"/>
          <w:lang w:val="es-MX"/>
        </w:rPr>
      </w:pPr>
      <w:r w:rsidRPr="00B43273">
        <w:rPr>
          <w:rFonts w:ascii="Calibri" w:hAnsi="Calibri"/>
          <w:lang w:val="es-MX"/>
        </w:rPr>
        <w:t>El propósito de este documento es describir las características y funciones del BM.</w:t>
      </w:r>
    </w:p>
    <w:p w:rsidR="00AC372B" w:rsidRPr="00B43273" w:rsidRDefault="00AC372B" w:rsidP="00CF347C">
      <w:pPr>
        <w:rPr>
          <w:rFonts w:ascii="Calibri" w:hAnsi="Calibri"/>
          <w:lang w:val="es-MX"/>
        </w:rPr>
      </w:pPr>
    </w:p>
    <w:p w:rsidR="00AC372B" w:rsidRPr="00B43273" w:rsidRDefault="00AC372B" w:rsidP="00CF347C">
      <w:pPr>
        <w:rPr>
          <w:rFonts w:ascii="Calibri" w:hAnsi="Calibri"/>
          <w:lang w:val="es-MX"/>
        </w:rPr>
      </w:pPr>
      <w:r w:rsidRPr="00B43273">
        <w:rPr>
          <w:rFonts w:ascii="Calibri" w:hAnsi="Calibri"/>
          <w:lang w:val="es-MX"/>
        </w:rPr>
        <w:t>Este documento provee un entendimiento en común entre los desarrolladores del software y los grupos de usuarios. Aquí también se expresan las necesidades del usuario, y las expectativas del equipo de desarrollo que proveerá soporte al sistema.</w:t>
      </w:r>
    </w:p>
    <w:p w:rsidR="00AC372B" w:rsidRPr="00B43273" w:rsidRDefault="00AC372B" w:rsidP="00CF347C">
      <w:pPr>
        <w:rPr>
          <w:rFonts w:ascii="Calibri" w:hAnsi="Calibri"/>
          <w:lang w:val="es-MX"/>
        </w:rPr>
      </w:pPr>
    </w:p>
    <w:p w:rsidR="00AC372B" w:rsidRPr="00B43273" w:rsidRDefault="00AC372B" w:rsidP="00AC35B8">
      <w:pPr>
        <w:pStyle w:val="Ttulo2"/>
        <w:rPr>
          <w:rFonts w:ascii="Calibri" w:hAnsi="Calibri"/>
          <w:lang w:val="es-MX"/>
        </w:rPr>
      </w:pPr>
      <w:bookmarkStart w:id="7" w:name="_Toc291696614"/>
      <w:r w:rsidRPr="00B43273">
        <w:rPr>
          <w:rFonts w:ascii="Calibri" w:hAnsi="Calibri"/>
          <w:lang w:val="es-MX"/>
        </w:rPr>
        <w:t>Organización del Documento</w:t>
      </w:r>
      <w:bookmarkEnd w:id="7"/>
    </w:p>
    <w:tbl>
      <w:tblPr>
        <w:tblW w:w="8536" w:type="dxa"/>
        <w:jc w:val="center"/>
        <w:tblInd w:w="372" w:type="dxa"/>
        <w:tblCellMar>
          <w:top w:w="119" w:type="dxa"/>
          <w:left w:w="0" w:type="dxa"/>
          <w:bottom w:w="119" w:type="dxa"/>
        </w:tblCellMar>
        <w:tblLook w:val="01E0"/>
      </w:tblPr>
      <w:tblGrid>
        <w:gridCol w:w="1550"/>
        <w:gridCol w:w="6986"/>
      </w:tblGrid>
      <w:tr w:rsidR="00AC372B" w:rsidRPr="005717F7">
        <w:trPr>
          <w:jc w:val="center"/>
        </w:trPr>
        <w:tc>
          <w:tcPr>
            <w:tcW w:w="1550" w:type="dxa"/>
          </w:tcPr>
          <w:p w:rsidR="00AC372B" w:rsidRPr="00B43273" w:rsidRDefault="00AC372B" w:rsidP="0095277E">
            <w:pPr>
              <w:pStyle w:val="Label"/>
              <w:rPr>
                <w:rFonts w:ascii="Calibri" w:hAnsi="Calibri"/>
                <w:lang w:val="es-MX"/>
              </w:rPr>
            </w:pPr>
            <w:r w:rsidRPr="00B43273">
              <w:rPr>
                <w:rFonts w:ascii="Calibri" w:hAnsi="Calibri"/>
                <w:lang w:val="es-MX"/>
              </w:rPr>
              <w:t>Sección 1</w:t>
            </w:r>
          </w:p>
        </w:tc>
        <w:tc>
          <w:tcPr>
            <w:tcW w:w="6986" w:type="dxa"/>
            <w:tcBorders>
              <w:bottom w:val="single" w:sz="4" w:space="0" w:color="auto"/>
            </w:tcBorders>
          </w:tcPr>
          <w:p w:rsidR="00AC372B" w:rsidRPr="00B43273" w:rsidRDefault="00AC372B" w:rsidP="0095277E">
            <w:pPr>
              <w:pStyle w:val="Encabezado"/>
              <w:tabs>
                <w:tab w:val="clear" w:pos="4320"/>
                <w:tab w:val="clear" w:pos="8640"/>
              </w:tabs>
              <w:rPr>
                <w:rFonts w:ascii="Calibri" w:hAnsi="Calibri"/>
                <w:lang w:val="es-MX"/>
              </w:rPr>
            </w:pPr>
            <w:r w:rsidRPr="00B43273">
              <w:rPr>
                <w:rFonts w:ascii="Calibri" w:hAnsi="Calibri"/>
                <w:lang w:val="es-MX"/>
              </w:rPr>
              <w:t xml:space="preserve">Contiene información introductoria que incluye el propósito y los alcances del documento, la audiencia </w:t>
            </w:r>
            <w:proofErr w:type="gramStart"/>
            <w:r w:rsidRPr="00B43273">
              <w:rPr>
                <w:rFonts w:ascii="Calibri" w:hAnsi="Calibri"/>
                <w:lang w:val="es-MX"/>
              </w:rPr>
              <w:t>a</w:t>
            </w:r>
            <w:proofErr w:type="gramEnd"/>
            <w:r w:rsidRPr="00B43273">
              <w:rPr>
                <w:rFonts w:ascii="Calibri" w:hAnsi="Calibri"/>
                <w:lang w:val="es-MX"/>
              </w:rPr>
              <w:t xml:space="preserve"> la que está dirigido, definiciones de los términos utilizados en el documento, un control de versiones y una pequeña descripción de cada sección.</w:t>
            </w:r>
          </w:p>
        </w:tc>
      </w:tr>
      <w:tr w:rsidR="00AC372B" w:rsidRPr="005717F7">
        <w:trPr>
          <w:jc w:val="center"/>
        </w:trPr>
        <w:tc>
          <w:tcPr>
            <w:tcW w:w="1550" w:type="dxa"/>
          </w:tcPr>
          <w:p w:rsidR="00AC372B" w:rsidRPr="00B43273" w:rsidRDefault="00AC372B" w:rsidP="007C6279">
            <w:pPr>
              <w:pStyle w:val="Label"/>
              <w:rPr>
                <w:rFonts w:ascii="Calibri" w:hAnsi="Calibri"/>
                <w:lang w:val="es-MX"/>
              </w:rPr>
            </w:pPr>
            <w:r w:rsidRPr="00B43273">
              <w:rPr>
                <w:rFonts w:ascii="Calibri" w:hAnsi="Calibri"/>
                <w:lang w:val="es-MX"/>
              </w:rPr>
              <w:t>Sección 2</w:t>
            </w:r>
          </w:p>
        </w:tc>
        <w:tc>
          <w:tcPr>
            <w:tcW w:w="6986" w:type="dxa"/>
            <w:tcBorders>
              <w:top w:val="single" w:sz="4" w:space="0" w:color="auto"/>
              <w:bottom w:val="single" w:sz="4" w:space="0" w:color="auto"/>
            </w:tcBorders>
          </w:tcPr>
          <w:p w:rsidR="00AC372B" w:rsidRPr="00B43273" w:rsidRDefault="00AC372B" w:rsidP="00513D7A">
            <w:pPr>
              <w:rPr>
                <w:rFonts w:ascii="Calibri" w:hAnsi="Calibri"/>
                <w:lang w:val="es-MX"/>
              </w:rPr>
            </w:pPr>
            <w:r w:rsidRPr="00B43273">
              <w:rPr>
                <w:rFonts w:ascii="Calibri" w:hAnsi="Calibri"/>
                <w:lang w:val="es-MX"/>
              </w:rPr>
              <w:t>Describe los objetivos, antecedentes y políticas del sistema actual.</w:t>
            </w:r>
          </w:p>
        </w:tc>
      </w:tr>
      <w:tr w:rsidR="00AC372B" w:rsidRPr="005717F7">
        <w:trPr>
          <w:jc w:val="center"/>
        </w:trPr>
        <w:tc>
          <w:tcPr>
            <w:tcW w:w="1550" w:type="dxa"/>
          </w:tcPr>
          <w:p w:rsidR="00AC372B" w:rsidRPr="00B43273" w:rsidRDefault="00AC372B" w:rsidP="007C6279">
            <w:pPr>
              <w:pStyle w:val="Label"/>
              <w:rPr>
                <w:rFonts w:ascii="Calibri" w:hAnsi="Calibri"/>
                <w:lang w:val="es-MX"/>
              </w:rPr>
            </w:pPr>
            <w:r w:rsidRPr="00B43273">
              <w:rPr>
                <w:rFonts w:ascii="Calibri" w:hAnsi="Calibri"/>
                <w:lang w:val="es-MX"/>
              </w:rPr>
              <w:t>Sección 3</w:t>
            </w:r>
          </w:p>
        </w:tc>
        <w:tc>
          <w:tcPr>
            <w:tcW w:w="6986" w:type="dxa"/>
            <w:tcBorders>
              <w:top w:val="single" w:sz="4" w:space="0" w:color="auto"/>
              <w:bottom w:val="single" w:sz="4" w:space="0" w:color="auto"/>
            </w:tcBorders>
          </w:tcPr>
          <w:p w:rsidR="00AC372B" w:rsidRPr="00B43273" w:rsidRDefault="00AC372B" w:rsidP="00513D7A">
            <w:pPr>
              <w:rPr>
                <w:rFonts w:ascii="Calibri" w:hAnsi="Calibri"/>
                <w:lang w:val="es-MX"/>
              </w:rPr>
            </w:pPr>
            <w:r w:rsidRPr="00B43273">
              <w:rPr>
                <w:rFonts w:ascii="Calibri" w:hAnsi="Calibri"/>
                <w:lang w:val="es-MX"/>
              </w:rPr>
              <w:t>Describe las áreas de oportunidad del sistema actual y justifica la necesidad de realizar uno nuevo.</w:t>
            </w:r>
          </w:p>
        </w:tc>
      </w:tr>
      <w:tr w:rsidR="00AC372B" w:rsidRPr="005717F7">
        <w:trPr>
          <w:jc w:val="center"/>
        </w:trPr>
        <w:tc>
          <w:tcPr>
            <w:tcW w:w="1550" w:type="dxa"/>
          </w:tcPr>
          <w:p w:rsidR="00AC372B" w:rsidRPr="00B43273" w:rsidRDefault="00AC372B" w:rsidP="007C6279">
            <w:pPr>
              <w:pStyle w:val="Label"/>
              <w:rPr>
                <w:rFonts w:ascii="Calibri" w:hAnsi="Calibri"/>
                <w:lang w:val="es-MX"/>
              </w:rPr>
            </w:pPr>
            <w:r w:rsidRPr="00B43273">
              <w:rPr>
                <w:rFonts w:ascii="Calibri" w:hAnsi="Calibri"/>
                <w:lang w:val="es-MX"/>
              </w:rPr>
              <w:t>Sección 4</w:t>
            </w:r>
          </w:p>
        </w:tc>
        <w:tc>
          <w:tcPr>
            <w:tcW w:w="6986" w:type="dxa"/>
            <w:tcBorders>
              <w:top w:val="single" w:sz="4" w:space="0" w:color="auto"/>
              <w:bottom w:val="single" w:sz="4" w:space="0" w:color="auto"/>
            </w:tcBorders>
          </w:tcPr>
          <w:p w:rsidR="00AC372B" w:rsidRPr="00B43273" w:rsidRDefault="00AC372B" w:rsidP="00FF1DE5">
            <w:pPr>
              <w:rPr>
                <w:rFonts w:ascii="Calibri" w:hAnsi="Calibri"/>
                <w:lang w:val="es-MX"/>
              </w:rPr>
            </w:pPr>
            <w:r w:rsidRPr="00B43273">
              <w:rPr>
                <w:rFonts w:ascii="Calibri" w:hAnsi="Calibri"/>
                <w:lang w:val="es-MX"/>
              </w:rPr>
              <w:t>Describe las características, metas, restricciones y políticas del BM.</w:t>
            </w:r>
          </w:p>
        </w:tc>
      </w:tr>
      <w:tr w:rsidR="00AC372B" w:rsidRPr="005717F7">
        <w:trPr>
          <w:jc w:val="center"/>
        </w:trPr>
        <w:tc>
          <w:tcPr>
            <w:tcW w:w="1550" w:type="dxa"/>
          </w:tcPr>
          <w:p w:rsidR="00AC372B" w:rsidRPr="00B43273" w:rsidRDefault="00AC372B" w:rsidP="007C6279">
            <w:pPr>
              <w:pStyle w:val="Label"/>
              <w:rPr>
                <w:rFonts w:ascii="Calibri" w:hAnsi="Calibri"/>
                <w:lang w:val="es-MX"/>
              </w:rPr>
            </w:pPr>
            <w:r w:rsidRPr="00B43273">
              <w:rPr>
                <w:rFonts w:ascii="Calibri" w:hAnsi="Calibri"/>
                <w:lang w:val="es-MX"/>
              </w:rPr>
              <w:t>Sección 5</w:t>
            </w:r>
          </w:p>
        </w:tc>
        <w:tc>
          <w:tcPr>
            <w:tcW w:w="6986" w:type="dxa"/>
            <w:tcBorders>
              <w:top w:val="single" w:sz="4" w:space="0" w:color="auto"/>
              <w:bottom w:val="single" w:sz="4" w:space="0" w:color="auto"/>
            </w:tcBorders>
          </w:tcPr>
          <w:p w:rsidR="00AC372B" w:rsidRPr="00B43273" w:rsidRDefault="00AC372B" w:rsidP="00FF1DE5">
            <w:pPr>
              <w:rPr>
                <w:rFonts w:ascii="Calibri" w:hAnsi="Calibri"/>
                <w:lang w:val="es-MX"/>
              </w:rPr>
            </w:pPr>
            <w:r w:rsidRPr="00B43273">
              <w:rPr>
                <w:rFonts w:ascii="Calibri" w:hAnsi="Calibri"/>
                <w:lang w:val="es-MX"/>
              </w:rPr>
              <w:t>Describe los escenarios operacionales del BM.</w:t>
            </w:r>
          </w:p>
        </w:tc>
      </w:tr>
      <w:tr w:rsidR="00AC372B" w:rsidRPr="005717F7">
        <w:trPr>
          <w:jc w:val="center"/>
        </w:trPr>
        <w:tc>
          <w:tcPr>
            <w:tcW w:w="1550" w:type="dxa"/>
          </w:tcPr>
          <w:p w:rsidR="00AC372B" w:rsidRPr="00B43273" w:rsidRDefault="00AC372B" w:rsidP="007C6279">
            <w:pPr>
              <w:pStyle w:val="Label"/>
              <w:rPr>
                <w:rFonts w:ascii="Calibri" w:hAnsi="Calibri"/>
                <w:lang w:val="es-MX"/>
              </w:rPr>
            </w:pPr>
            <w:r w:rsidRPr="00B43273">
              <w:rPr>
                <w:rFonts w:ascii="Calibri" w:hAnsi="Calibri"/>
                <w:lang w:val="es-MX"/>
              </w:rPr>
              <w:t>Sección 6</w:t>
            </w:r>
          </w:p>
        </w:tc>
        <w:tc>
          <w:tcPr>
            <w:tcW w:w="6986" w:type="dxa"/>
            <w:tcBorders>
              <w:top w:val="single" w:sz="4" w:space="0" w:color="auto"/>
              <w:bottom w:val="single" w:sz="4" w:space="0" w:color="auto"/>
            </w:tcBorders>
          </w:tcPr>
          <w:p w:rsidR="00AC372B" w:rsidRPr="00B43273" w:rsidRDefault="00AC372B" w:rsidP="00FF1DE5">
            <w:pPr>
              <w:rPr>
                <w:rFonts w:ascii="Calibri" w:hAnsi="Calibri"/>
                <w:lang w:val="es-MX"/>
              </w:rPr>
            </w:pPr>
            <w:r w:rsidRPr="00B43273">
              <w:rPr>
                <w:rFonts w:ascii="Calibri" w:hAnsi="Calibri"/>
                <w:lang w:val="es-MX"/>
              </w:rPr>
              <w:t>Describe el impacto organizacional y operacional del BM.</w:t>
            </w:r>
          </w:p>
        </w:tc>
      </w:tr>
      <w:tr w:rsidR="00AC372B" w:rsidRPr="005717F7">
        <w:trPr>
          <w:jc w:val="center"/>
        </w:trPr>
        <w:tc>
          <w:tcPr>
            <w:tcW w:w="1550" w:type="dxa"/>
          </w:tcPr>
          <w:p w:rsidR="00AC372B" w:rsidRPr="00B43273" w:rsidRDefault="00AC372B" w:rsidP="007C6279">
            <w:pPr>
              <w:pStyle w:val="Label"/>
              <w:rPr>
                <w:rFonts w:ascii="Calibri" w:hAnsi="Calibri"/>
                <w:lang w:val="es-MX"/>
              </w:rPr>
            </w:pPr>
            <w:r w:rsidRPr="00B43273">
              <w:rPr>
                <w:rFonts w:ascii="Calibri" w:hAnsi="Calibri"/>
                <w:lang w:val="es-MX"/>
              </w:rPr>
              <w:lastRenderedPageBreak/>
              <w:t>Sección 7</w:t>
            </w:r>
          </w:p>
        </w:tc>
        <w:tc>
          <w:tcPr>
            <w:tcW w:w="6986" w:type="dxa"/>
            <w:tcBorders>
              <w:top w:val="single" w:sz="4" w:space="0" w:color="auto"/>
              <w:bottom w:val="single" w:sz="4" w:space="0" w:color="auto"/>
            </w:tcBorders>
          </w:tcPr>
          <w:p w:rsidR="00AC372B" w:rsidRPr="00B43273" w:rsidRDefault="00AC372B" w:rsidP="00F574C5">
            <w:pPr>
              <w:rPr>
                <w:rFonts w:ascii="Calibri" w:hAnsi="Calibri"/>
                <w:lang w:val="es-MX"/>
              </w:rPr>
            </w:pPr>
            <w:r w:rsidRPr="00B43273">
              <w:rPr>
                <w:rFonts w:ascii="Calibri" w:hAnsi="Calibri"/>
                <w:lang w:val="es-MX"/>
              </w:rPr>
              <w:t>Resume las ventajas, desventajas y limitaciones del BM.</w:t>
            </w:r>
          </w:p>
        </w:tc>
      </w:tr>
    </w:tbl>
    <w:p w:rsidR="00AC372B" w:rsidRPr="00B43273" w:rsidRDefault="00AC372B">
      <w:pPr>
        <w:rPr>
          <w:rFonts w:ascii="Calibri" w:hAnsi="Calibri"/>
          <w:lang w:val="es-MX"/>
        </w:rPr>
      </w:pPr>
    </w:p>
    <w:p w:rsidR="00AC372B" w:rsidRPr="00B43273" w:rsidRDefault="00AC372B">
      <w:pPr>
        <w:pStyle w:val="Ttulo2"/>
        <w:rPr>
          <w:rFonts w:ascii="Calibri" w:hAnsi="Calibri"/>
          <w:lang w:val="es-MX"/>
        </w:rPr>
      </w:pPr>
      <w:bookmarkStart w:id="8" w:name="_Toc291696615"/>
      <w:r w:rsidRPr="00B43273">
        <w:rPr>
          <w:rFonts w:ascii="Calibri" w:hAnsi="Calibri"/>
          <w:lang w:val="es-MX"/>
        </w:rPr>
        <w:t>Definiciones</w:t>
      </w:r>
      <w:bookmarkEnd w:id="8"/>
    </w:p>
    <w:p w:rsidR="00AC372B" w:rsidRPr="00B43273" w:rsidRDefault="00AC372B">
      <w:pPr>
        <w:rPr>
          <w:rFonts w:ascii="Calibri" w:hAnsi="Calibri"/>
          <w:lang w:val="es-MX"/>
        </w:rPr>
      </w:pPr>
    </w:p>
    <w:tbl>
      <w:tblPr>
        <w:tblW w:w="8345" w:type="dxa"/>
        <w:jc w:val="center"/>
        <w:tblInd w:w="-2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43"/>
        <w:gridCol w:w="6602"/>
      </w:tblGrid>
      <w:tr w:rsidR="00AC372B" w:rsidRPr="00B43273" w:rsidTr="00E658EF">
        <w:trPr>
          <w:trHeight w:val="180"/>
          <w:jc w:val="center"/>
        </w:trPr>
        <w:tc>
          <w:tcPr>
            <w:tcW w:w="1743" w:type="dxa"/>
          </w:tcPr>
          <w:p w:rsidR="00AC372B" w:rsidRPr="00B43273" w:rsidRDefault="00AC372B" w:rsidP="00A31CDA">
            <w:pPr>
              <w:jc w:val="center"/>
              <w:rPr>
                <w:rFonts w:ascii="Calibri" w:hAnsi="Calibri"/>
                <w:b/>
                <w:lang w:val="es-MX"/>
              </w:rPr>
            </w:pPr>
            <w:r w:rsidRPr="00B43273">
              <w:rPr>
                <w:rFonts w:ascii="Calibri" w:hAnsi="Calibri"/>
                <w:b/>
                <w:lang w:val="es-MX"/>
              </w:rPr>
              <w:t>Término</w:t>
            </w:r>
          </w:p>
        </w:tc>
        <w:tc>
          <w:tcPr>
            <w:tcW w:w="6602" w:type="dxa"/>
          </w:tcPr>
          <w:p w:rsidR="00AC372B" w:rsidRPr="00B43273" w:rsidRDefault="00AC372B" w:rsidP="00A31CDA">
            <w:pPr>
              <w:jc w:val="center"/>
              <w:rPr>
                <w:rFonts w:ascii="Calibri" w:hAnsi="Calibri"/>
                <w:b/>
                <w:lang w:val="es-MX"/>
              </w:rPr>
            </w:pPr>
            <w:r w:rsidRPr="00B43273">
              <w:rPr>
                <w:rFonts w:ascii="Calibri" w:hAnsi="Calibri"/>
                <w:b/>
                <w:lang w:val="es-MX"/>
              </w:rPr>
              <w:t>Significado</w:t>
            </w:r>
          </w:p>
        </w:tc>
      </w:tr>
      <w:tr w:rsidR="00AC372B" w:rsidRPr="00B43273" w:rsidTr="00E658EF">
        <w:trPr>
          <w:trHeight w:val="180"/>
          <w:jc w:val="center"/>
        </w:trPr>
        <w:tc>
          <w:tcPr>
            <w:tcW w:w="1743" w:type="dxa"/>
          </w:tcPr>
          <w:p w:rsidR="00AC372B" w:rsidRPr="00B43273" w:rsidRDefault="00AC372B" w:rsidP="00A31CDA">
            <w:pPr>
              <w:pStyle w:val="Ttulo4"/>
              <w:rPr>
                <w:rFonts w:ascii="Calibri" w:hAnsi="Calibri"/>
                <w:szCs w:val="16"/>
                <w:lang w:val="es-MX"/>
              </w:rPr>
            </w:pPr>
            <w:r w:rsidRPr="00B43273">
              <w:rPr>
                <w:rFonts w:ascii="Calibri" w:hAnsi="Calibri"/>
                <w:szCs w:val="16"/>
                <w:lang w:val="es-MX"/>
              </w:rPr>
              <w:t>BM</w:t>
            </w:r>
          </w:p>
        </w:tc>
        <w:tc>
          <w:tcPr>
            <w:tcW w:w="6602" w:type="dxa"/>
          </w:tcPr>
          <w:p w:rsidR="00AC372B" w:rsidRPr="00B43273" w:rsidRDefault="00AC372B" w:rsidP="00A31CDA">
            <w:pPr>
              <w:pStyle w:val="Encabezado"/>
              <w:tabs>
                <w:tab w:val="clear" w:pos="4320"/>
                <w:tab w:val="clear" w:pos="8640"/>
              </w:tabs>
              <w:rPr>
                <w:rFonts w:ascii="Calibri" w:hAnsi="Calibri"/>
                <w:szCs w:val="20"/>
                <w:lang w:val="es-MX"/>
              </w:rPr>
            </w:pPr>
            <w:proofErr w:type="spellStart"/>
            <w:r w:rsidRPr="00B43273">
              <w:rPr>
                <w:rFonts w:ascii="Calibri" w:hAnsi="Calibri" w:cs="Tahoma"/>
                <w:szCs w:val="20"/>
                <w:lang w:val="es-MX"/>
              </w:rPr>
              <w:t>Bug</w:t>
            </w:r>
            <w:proofErr w:type="spellEnd"/>
            <w:r w:rsidRPr="00B43273">
              <w:rPr>
                <w:rFonts w:ascii="Calibri" w:hAnsi="Calibri" w:cs="Tahoma"/>
                <w:szCs w:val="20"/>
                <w:lang w:val="es-MX"/>
              </w:rPr>
              <w:t xml:space="preserve"> Manager</w:t>
            </w:r>
          </w:p>
        </w:tc>
      </w:tr>
    </w:tbl>
    <w:p w:rsidR="00AC372B" w:rsidRPr="00B43273" w:rsidRDefault="00AC372B" w:rsidP="00CF7BE0">
      <w:pPr>
        <w:pStyle w:val="Epgrafe"/>
        <w:rPr>
          <w:rFonts w:ascii="Calibri" w:hAnsi="Calibri"/>
          <w:lang w:val="es-MX"/>
        </w:rPr>
      </w:pPr>
      <w:r w:rsidRPr="00B43273">
        <w:rPr>
          <w:rFonts w:ascii="Calibri" w:hAnsi="Calibri"/>
          <w:lang w:val="es-MX"/>
        </w:rPr>
        <w:t>Tabla1: Definiciones</w:t>
      </w:r>
    </w:p>
    <w:p w:rsidR="00AC372B" w:rsidRPr="00B43273" w:rsidRDefault="00AC372B">
      <w:pPr>
        <w:rPr>
          <w:rFonts w:ascii="Calibri" w:hAnsi="Calibri"/>
          <w:lang w:val="es-MX"/>
        </w:rPr>
      </w:pPr>
    </w:p>
    <w:p w:rsidR="00AC372B" w:rsidRPr="00B43273" w:rsidRDefault="00AC372B" w:rsidP="000F2EA6">
      <w:pPr>
        <w:pStyle w:val="Ttulo2"/>
        <w:tabs>
          <w:tab w:val="num" w:pos="900"/>
        </w:tabs>
        <w:ind w:left="900" w:hanging="900"/>
        <w:rPr>
          <w:rFonts w:ascii="Calibri" w:hAnsi="Calibri"/>
          <w:lang w:val="es-MX"/>
        </w:rPr>
      </w:pPr>
      <w:r w:rsidRPr="00B43273">
        <w:rPr>
          <w:rFonts w:ascii="Calibri" w:hAnsi="Calibri"/>
          <w:lang w:val="es-MX"/>
        </w:rPr>
        <w:t xml:space="preserve"> </w:t>
      </w:r>
      <w:bookmarkStart w:id="9" w:name="_Toc291696616"/>
      <w:r w:rsidRPr="00B43273">
        <w:rPr>
          <w:rFonts w:ascii="Calibri" w:hAnsi="Calibri"/>
          <w:lang w:val="es-MX"/>
        </w:rPr>
        <w:t>Control de Versiones</w:t>
      </w:r>
      <w:bookmarkEnd w:id="9"/>
    </w:p>
    <w:p w:rsidR="00AC372B" w:rsidRPr="00B43273" w:rsidRDefault="00AC372B" w:rsidP="00224F79">
      <w:pPr>
        <w:pStyle w:val="Epgrafe"/>
        <w:keepNext/>
        <w:rPr>
          <w:rFonts w:ascii="Calibri" w:hAnsi="Calibri"/>
          <w:lang w:val="es-MX"/>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69"/>
        <w:gridCol w:w="1327"/>
        <w:gridCol w:w="1252"/>
        <w:gridCol w:w="3523"/>
        <w:gridCol w:w="1440"/>
      </w:tblGrid>
      <w:tr w:rsidR="00AC372B" w:rsidRPr="00B43273" w:rsidTr="009C180D">
        <w:tc>
          <w:tcPr>
            <w:tcW w:w="1069" w:type="dxa"/>
          </w:tcPr>
          <w:p w:rsidR="00AC372B" w:rsidRPr="00B43273" w:rsidRDefault="00AC372B">
            <w:pPr>
              <w:rPr>
                <w:rFonts w:ascii="Calibri" w:hAnsi="Calibri"/>
                <w:lang w:val="es-MX"/>
              </w:rPr>
            </w:pPr>
            <w:r w:rsidRPr="00B43273">
              <w:rPr>
                <w:rFonts w:ascii="Calibri" w:hAnsi="Calibri"/>
                <w:b/>
                <w:lang w:val="es-MX"/>
              </w:rPr>
              <w:t>Versión</w:t>
            </w:r>
          </w:p>
        </w:tc>
        <w:tc>
          <w:tcPr>
            <w:tcW w:w="1327" w:type="dxa"/>
          </w:tcPr>
          <w:p w:rsidR="00AC372B" w:rsidRPr="00B43273" w:rsidRDefault="00AC372B">
            <w:pPr>
              <w:rPr>
                <w:rFonts w:ascii="Calibri" w:hAnsi="Calibri"/>
                <w:lang w:val="es-MX"/>
              </w:rPr>
            </w:pPr>
            <w:r w:rsidRPr="00B43273">
              <w:rPr>
                <w:rFonts w:ascii="Calibri" w:hAnsi="Calibri"/>
                <w:b/>
                <w:lang w:val="es-MX"/>
              </w:rPr>
              <w:t>Fecha</w:t>
            </w:r>
          </w:p>
        </w:tc>
        <w:tc>
          <w:tcPr>
            <w:tcW w:w="1252" w:type="dxa"/>
          </w:tcPr>
          <w:p w:rsidR="00AC372B" w:rsidRPr="00B43273" w:rsidRDefault="00AC372B">
            <w:pPr>
              <w:rPr>
                <w:rFonts w:ascii="Calibri" w:hAnsi="Calibri"/>
                <w:lang w:val="es-MX"/>
              </w:rPr>
            </w:pPr>
            <w:r w:rsidRPr="00B43273">
              <w:rPr>
                <w:rFonts w:ascii="Calibri" w:hAnsi="Calibri"/>
                <w:b/>
                <w:lang w:val="es-MX"/>
              </w:rPr>
              <w:t>Editor</w:t>
            </w:r>
          </w:p>
        </w:tc>
        <w:tc>
          <w:tcPr>
            <w:tcW w:w="3523" w:type="dxa"/>
          </w:tcPr>
          <w:p w:rsidR="00AC372B" w:rsidRPr="00B43273" w:rsidRDefault="00AC372B">
            <w:pPr>
              <w:rPr>
                <w:rFonts w:ascii="Calibri" w:hAnsi="Calibri"/>
                <w:lang w:val="es-MX"/>
              </w:rPr>
            </w:pPr>
            <w:r w:rsidRPr="00B43273">
              <w:rPr>
                <w:rFonts w:ascii="Calibri" w:hAnsi="Calibri"/>
                <w:b/>
                <w:lang w:val="es-MX"/>
              </w:rPr>
              <w:t>Comentarios</w:t>
            </w:r>
          </w:p>
        </w:tc>
        <w:tc>
          <w:tcPr>
            <w:tcW w:w="1440" w:type="dxa"/>
          </w:tcPr>
          <w:p w:rsidR="00AC372B" w:rsidRPr="00B43273" w:rsidRDefault="00AC372B">
            <w:pPr>
              <w:rPr>
                <w:rFonts w:ascii="Calibri" w:hAnsi="Calibri"/>
                <w:lang w:val="es-MX"/>
              </w:rPr>
            </w:pPr>
            <w:r w:rsidRPr="00B43273">
              <w:rPr>
                <w:rFonts w:ascii="Calibri" w:hAnsi="Calibri"/>
                <w:b/>
                <w:lang w:val="es-MX"/>
              </w:rPr>
              <w:t>Aprobación</w:t>
            </w:r>
          </w:p>
        </w:tc>
      </w:tr>
      <w:tr w:rsidR="00AC372B" w:rsidRPr="00B43273" w:rsidTr="009C180D">
        <w:tc>
          <w:tcPr>
            <w:tcW w:w="1069" w:type="dxa"/>
          </w:tcPr>
          <w:p w:rsidR="00AC372B" w:rsidRPr="00B43273" w:rsidRDefault="00AC372B">
            <w:pPr>
              <w:rPr>
                <w:rFonts w:ascii="Calibri" w:hAnsi="Calibri"/>
                <w:lang w:val="es-MX"/>
              </w:rPr>
            </w:pPr>
            <w:r w:rsidRPr="00B43273">
              <w:rPr>
                <w:rFonts w:ascii="Calibri" w:hAnsi="Calibri"/>
                <w:lang w:val="es-MX"/>
              </w:rPr>
              <w:t>0.1</w:t>
            </w:r>
          </w:p>
        </w:tc>
        <w:tc>
          <w:tcPr>
            <w:tcW w:w="1327" w:type="dxa"/>
          </w:tcPr>
          <w:p w:rsidR="00AC372B" w:rsidRPr="00B43273" w:rsidRDefault="00AC372B" w:rsidP="002A0C6D">
            <w:pPr>
              <w:rPr>
                <w:rFonts w:ascii="Calibri" w:hAnsi="Calibri"/>
                <w:lang w:val="es-MX"/>
              </w:rPr>
            </w:pPr>
            <w:r w:rsidRPr="00B43273">
              <w:rPr>
                <w:rFonts w:ascii="Calibri" w:hAnsi="Calibri"/>
                <w:lang w:val="es-MX"/>
              </w:rPr>
              <w:t>Marzo 09</w:t>
            </w:r>
          </w:p>
        </w:tc>
        <w:tc>
          <w:tcPr>
            <w:tcW w:w="1252" w:type="dxa"/>
          </w:tcPr>
          <w:p w:rsidR="00AC372B" w:rsidRPr="00B43273" w:rsidRDefault="00AC372B" w:rsidP="002A0C6D">
            <w:pPr>
              <w:rPr>
                <w:rFonts w:ascii="Calibri" w:hAnsi="Calibri"/>
                <w:lang w:val="en-US"/>
              </w:rPr>
            </w:pPr>
            <w:r w:rsidRPr="00B43273">
              <w:rPr>
                <w:rFonts w:ascii="Calibri" w:hAnsi="Calibri"/>
                <w:lang w:val="en-US"/>
              </w:rPr>
              <w:t>MR, HG</w:t>
            </w:r>
          </w:p>
        </w:tc>
        <w:tc>
          <w:tcPr>
            <w:tcW w:w="3523" w:type="dxa"/>
          </w:tcPr>
          <w:p w:rsidR="00AC372B" w:rsidRPr="00B43273" w:rsidRDefault="00AC372B" w:rsidP="00CF347C">
            <w:pPr>
              <w:rPr>
                <w:rFonts w:ascii="Calibri" w:hAnsi="Calibri"/>
                <w:lang w:val="es-MX"/>
              </w:rPr>
            </w:pPr>
            <w:r w:rsidRPr="00B43273">
              <w:rPr>
                <w:rFonts w:ascii="Calibri" w:hAnsi="Calibri"/>
                <w:lang w:val="es-MX"/>
              </w:rPr>
              <w:t xml:space="preserve">Versión inicial del </w:t>
            </w:r>
            <w:proofErr w:type="spellStart"/>
            <w:r w:rsidRPr="00B43273">
              <w:rPr>
                <w:rFonts w:ascii="Calibri" w:hAnsi="Calibri"/>
                <w:lang w:val="es-MX"/>
              </w:rPr>
              <w:t>ConOps</w:t>
            </w:r>
            <w:proofErr w:type="spellEnd"/>
            <w:r>
              <w:rPr>
                <w:rFonts w:ascii="Calibri" w:hAnsi="Calibri"/>
                <w:lang w:val="es-MX"/>
              </w:rPr>
              <w:t>.</w:t>
            </w:r>
          </w:p>
        </w:tc>
        <w:tc>
          <w:tcPr>
            <w:tcW w:w="1440" w:type="dxa"/>
          </w:tcPr>
          <w:p w:rsidR="00AC372B" w:rsidRPr="00B43273" w:rsidRDefault="00AC372B">
            <w:pPr>
              <w:rPr>
                <w:rFonts w:ascii="Calibri" w:hAnsi="Calibri"/>
                <w:lang w:val="es-MX"/>
              </w:rPr>
            </w:pPr>
          </w:p>
        </w:tc>
      </w:tr>
      <w:tr w:rsidR="00AC372B" w:rsidRPr="005717F7" w:rsidTr="009C180D">
        <w:tc>
          <w:tcPr>
            <w:tcW w:w="1069" w:type="dxa"/>
          </w:tcPr>
          <w:p w:rsidR="00AC372B" w:rsidRPr="00B43273" w:rsidRDefault="00AC372B">
            <w:pPr>
              <w:rPr>
                <w:rFonts w:ascii="Calibri" w:hAnsi="Calibri"/>
                <w:lang w:val="es-MX"/>
              </w:rPr>
            </w:pPr>
            <w:r>
              <w:rPr>
                <w:rFonts w:ascii="Calibri" w:hAnsi="Calibri"/>
                <w:lang w:val="es-MX"/>
              </w:rPr>
              <w:t>0.2</w:t>
            </w:r>
          </w:p>
        </w:tc>
        <w:tc>
          <w:tcPr>
            <w:tcW w:w="1327" w:type="dxa"/>
          </w:tcPr>
          <w:p w:rsidR="00AC372B" w:rsidRPr="00B43273" w:rsidRDefault="00AC372B" w:rsidP="002A0C6D">
            <w:pPr>
              <w:rPr>
                <w:rFonts w:ascii="Calibri" w:hAnsi="Calibri"/>
                <w:lang w:val="es-MX"/>
              </w:rPr>
            </w:pPr>
            <w:r>
              <w:rPr>
                <w:rFonts w:ascii="Calibri" w:hAnsi="Calibri"/>
                <w:lang w:val="es-MX"/>
              </w:rPr>
              <w:t>Marzo 18</w:t>
            </w:r>
          </w:p>
        </w:tc>
        <w:tc>
          <w:tcPr>
            <w:tcW w:w="1252" w:type="dxa"/>
          </w:tcPr>
          <w:p w:rsidR="00AC372B" w:rsidRPr="00B43273" w:rsidRDefault="00AC372B" w:rsidP="002A0C6D">
            <w:pPr>
              <w:rPr>
                <w:rFonts w:ascii="Calibri" w:hAnsi="Calibri"/>
                <w:lang w:val="en-US"/>
              </w:rPr>
            </w:pPr>
            <w:r>
              <w:rPr>
                <w:rFonts w:ascii="Calibri" w:hAnsi="Calibri"/>
                <w:lang w:val="en-US"/>
              </w:rPr>
              <w:t>EC, MR, HG</w:t>
            </w:r>
          </w:p>
        </w:tc>
        <w:tc>
          <w:tcPr>
            <w:tcW w:w="3523" w:type="dxa"/>
          </w:tcPr>
          <w:p w:rsidR="00AC372B" w:rsidRPr="00B43273" w:rsidRDefault="00AC372B" w:rsidP="00CF347C">
            <w:pPr>
              <w:rPr>
                <w:rFonts w:ascii="Calibri" w:hAnsi="Calibri"/>
                <w:lang w:val="es-MX"/>
              </w:rPr>
            </w:pPr>
            <w:r>
              <w:rPr>
                <w:rFonts w:ascii="Calibri" w:hAnsi="Calibri"/>
                <w:lang w:val="es-MX"/>
              </w:rPr>
              <w:t>Se insertan los casos de uso.</w:t>
            </w:r>
          </w:p>
        </w:tc>
        <w:tc>
          <w:tcPr>
            <w:tcW w:w="1440" w:type="dxa"/>
          </w:tcPr>
          <w:p w:rsidR="00AC372B" w:rsidRPr="00B43273" w:rsidRDefault="00AC372B">
            <w:pPr>
              <w:rPr>
                <w:rFonts w:ascii="Calibri" w:hAnsi="Calibri"/>
                <w:lang w:val="es-MX"/>
              </w:rPr>
            </w:pPr>
          </w:p>
        </w:tc>
      </w:tr>
      <w:tr w:rsidR="00AC372B" w:rsidRPr="005717F7" w:rsidTr="009C180D">
        <w:tc>
          <w:tcPr>
            <w:tcW w:w="1069" w:type="dxa"/>
          </w:tcPr>
          <w:p w:rsidR="00AC372B" w:rsidRDefault="00AC372B">
            <w:pPr>
              <w:rPr>
                <w:rFonts w:ascii="Calibri" w:hAnsi="Calibri"/>
                <w:lang w:val="es-MX"/>
              </w:rPr>
            </w:pPr>
            <w:r>
              <w:rPr>
                <w:rFonts w:ascii="Calibri" w:hAnsi="Calibri"/>
                <w:lang w:val="es-MX"/>
              </w:rPr>
              <w:t>0.3</w:t>
            </w:r>
          </w:p>
        </w:tc>
        <w:tc>
          <w:tcPr>
            <w:tcW w:w="1327" w:type="dxa"/>
          </w:tcPr>
          <w:p w:rsidR="00AC372B" w:rsidRDefault="00AC372B" w:rsidP="002A0C6D">
            <w:pPr>
              <w:rPr>
                <w:rFonts w:ascii="Calibri" w:hAnsi="Calibri"/>
                <w:lang w:val="es-MX"/>
              </w:rPr>
            </w:pPr>
            <w:r>
              <w:rPr>
                <w:rFonts w:ascii="Calibri" w:hAnsi="Calibri"/>
                <w:lang w:val="es-MX"/>
              </w:rPr>
              <w:t>Abril 5</w:t>
            </w:r>
          </w:p>
        </w:tc>
        <w:tc>
          <w:tcPr>
            <w:tcW w:w="1252" w:type="dxa"/>
          </w:tcPr>
          <w:p w:rsidR="00AC372B" w:rsidRPr="00B43273" w:rsidRDefault="00AC372B" w:rsidP="002A0C6D">
            <w:pPr>
              <w:rPr>
                <w:rFonts w:ascii="Calibri" w:hAnsi="Calibri"/>
                <w:lang w:val="en-US"/>
              </w:rPr>
            </w:pPr>
            <w:r>
              <w:rPr>
                <w:rFonts w:ascii="Calibri" w:hAnsi="Calibri"/>
                <w:lang w:val="en-US"/>
              </w:rPr>
              <w:t>EC, MR, HG</w:t>
            </w:r>
          </w:p>
        </w:tc>
        <w:tc>
          <w:tcPr>
            <w:tcW w:w="3523" w:type="dxa"/>
          </w:tcPr>
          <w:p w:rsidR="00AC372B" w:rsidRDefault="00AC372B" w:rsidP="00CF347C">
            <w:pPr>
              <w:rPr>
                <w:rFonts w:ascii="Calibri" w:hAnsi="Calibri"/>
                <w:lang w:val="es-MX"/>
              </w:rPr>
            </w:pPr>
            <w:r>
              <w:rPr>
                <w:rFonts w:ascii="Calibri" w:hAnsi="Calibri"/>
                <w:lang w:val="es-MX"/>
              </w:rPr>
              <w:t>Se hacen correcciones respecto a la revisión, se agrega la comparación con otros sistemas de software y se proponen métricas y reportes.</w:t>
            </w:r>
          </w:p>
        </w:tc>
        <w:tc>
          <w:tcPr>
            <w:tcW w:w="1440" w:type="dxa"/>
          </w:tcPr>
          <w:p w:rsidR="00AC372B" w:rsidRPr="00B43273" w:rsidRDefault="00AC372B">
            <w:pPr>
              <w:rPr>
                <w:rFonts w:ascii="Calibri" w:hAnsi="Calibri"/>
                <w:lang w:val="es-MX"/>
              </w:rPr>
            </w:pPr>
          </w:p>
        </w:tc>
      </w:tr>
      <w:tr w:rsidR="00A42899" w:rsidRPr="005717F7" w:rsidTr="009C180D">
        <w:tc>
          <w:tcPr>
            <w:tcW w:w="1069" w:type="dxa"/>
          </w:tcPr>
          <w:p w:rsidR="00A42899" w:rsidRDefault="00A42899">
            <w:pPr>
              <w:rPr>
                <w:rFonts w:ascii="Calibri" w:hAnsi="Calibri"/>
                <w:lang w:val="es-MX"/>
              </w:rPr>
            </w:pPr>
            <w:r>
              <w:rPr>
                <w:rFonts w:ascii="Calibri" w:hAnsi="Calibri"/>
                <w:lang w:val="es-MX"/>
              </w:rPr>
              <w:t>0.4</w:t>
            </w:r>
          </w:p>
        </w:tc>
        <w:tc>
          <w:tcPr>
            <w:tcW w:w="1327" w:type="dxa"/>
          </w:tcPr>
          <w:p w:rsidR="00A42899" w:rsidRDefault="00A42899" w:rsidP="002A0C6D">
            <w:pPr>
              <w:rPr>
                <w:rFonts w:ascii="Calibri" w:hAnsi="Calibri"/>
                <w:lang w:val="es-MX"/>
              </w:rPr>
            </w:pPr>
            <w:r>
              <w:rPr>
                <w:rFonts w:ascii="Calibri" w:hAnsi="Calibri"/>
                <w:lang w:val="es-MX"/>
              </w:rPr>
              <w:t>Abril 27</w:t>
            </w:r>
          </w:p>
        </w:tc>
        <w:tc>
          <w:tcPr>
            <w:tcW w:w="1252" w:type="dxa"/>
          </w:tcPr>
          <w:p w:rsidR="00A42899" w:rsidRDefault="00A42899" w:rsidP="002A0C6D">
            <w:pPr>
              <w:rPr>
                <w:rFonts w:ascii="Calibri" w:hAnsi="Calibri"/>
                <w:lang w:val="en-US"/>
              </w:rPr>
            </w:pPr>
            <w:r>
              <w:rPr>
                <w:rFonts w:ascii="Calibri" w:hAnsi="Calibri"/>
                <w:lang w:val="en-US"/>
              </w:rPr>
              <w:t>EC, MR, HG</w:t>
            </w:r>
          </w:p>
        </w:tc>
        <w:tc>
          <w:tcPr>
            <w:tcW w:w="3523" w:type="dxa"/>
          </w:tcPr>
          <w:p w:rsidR="00A42899" w:rsidRDefault="00A42899" w:rsidP="00CF347C">
            <w:pPr>
              <w:rPr>
                <w:rFonts w:ascii="Calibri" w:hAnsi="Calibri"/>
                <w:lang w:val="es-MX"/>
              </w:rPr>
            </w:pPr>
            <w:r>
              <w:rPr>
                <w:rFonts w:ascii="Calibri" w:hAnsi="Calibri"/>
                <w:lang w:val="es-MX"/>
              </w:rPr>
              <w:t>Se agregaron las estadísticas y reportes que generará el sistema.</w:t>
            </w:r>
          </w:p>
        </w:tc>
        <w:tc>
          <w:tcPr>
            <w:tcW w:w="1440" w:type="dxa"/>
          </w:tcPr>
          <w:p w:rsidR="00A42899" w:rsidRPr="00B43273" w:rsidRDefault="00A42899">
            <w:pPr>
              <w:rPr>
                <w:rFonts w:ascii="Calibri" w:hAnsi="Calibri"/>
                <w:lang w:val="es-MX"/>
              </w:rPr>
            </w:pPr>
          </w:p>
        </w:tc>
      </w:tr>
    </w:tbl>
    <w:p w:rsidR="00AC372B" w:rsidRPr="00B43273" w:rsidRDefault="00AC372B" w:rsidP="00CF7BE0">
      <w:pPr>
        <w:pStyle w:val="Epgrafe"/>
        <w:rPr>
          <w:rFonts w:ascii="Calibri" w:hAnsi="Calibri"/>
          <w:lang w:val="es-MX"/>
        </w:rPr>
      </w:pPr>
      <w:r w:rsidRPr="00B43273">
        <w:rPr>
          <w:rFonts w:ascii="Calibri" w:hAnsi="Calibri"/>
          <w:lang w:val="es-MX"/>
        </w:rPr>
        <w:t>Tabla2: Control de Versiones</w:t>
      </w:r>
    </w:p>
    <w:p w:rsidR="00AC372B" w:rsidRPr="00B43273" w:rsidRDefault="00AC372B">
      <w:pPr>
        <w:rPr>
          <w:rFonts w:ascii="Calibri" w:hAnsi="Calibri"/>
          <w:lang w:val="es-MX"/>
        </w:rPr>
      </w:pPr>
    </w:p>
    <w:p w:rsidR="00AC372B" w:rsidRPr="00B43273" w:rsidRDefault="00AC372B" w:rsidP="00CF347C">
      <w:pPr>
        <w:pStyle w:val="Ttulo2"/>
        <w:rPr>
          <w:rFonts w:ascii="Calibri" w:hAnsi="Calibri"/>
          <w:lang w:val="es-MX"/>
        </w:rPr>
      </w:pPr>
      <w:bookmarkStart w:id="10" w:name="_Toc291696617"/>
      <w:r w:rsidRPr="00B43273">
        <w:rPr>
          <w:rFonts w:ascii="Calibri" w:hAnsi="Calibri"/>
          <w:lang w:val="es-MX"/>
        </w:rPr>
        <w:t>Visión General del Sistema</w:t>
      </w:r>
      <w:bookmarkEnd w:id="10"/>
    </w:p>
    <w:p w:rsidR="00AC372B" w:rsidRPr="00B43273" w:rsidRDefault="00AC372B" w:rsidP="00EC3DF3">
      <w:pPr>
        <w:rPr>
          <w:rFonts w:ascii="Calibri" w:hAnsi="Calibri"/>
          <w:lang w:val="es-MX"/>
        </w:rPr>
      </w:pPr>
      <w:r w:rsidRPr="00B43273">
        <w:rPr>
          <w:rFonts w:ascii="Calibri" w:hAnsi="Calibri"/>
          <w:lang w:val="es-MX"/>
        </w:rPr>
        <w:t>El documento establece las metas, características, ambiente operacional y funcionalidad del BM. El BM será utilizado por cualquier empresa de</w:t>
      </w:r>
      <w:r>
        <w:rPr>
          <w:rFonts w:ascii="Calibri" w:hAnsi="Calibri"/>
          <w:lang w:val="es-MX"/>
        </w:rPr>
        <w:t xml:space="preserve"> desarrollo de software, que busque</w:t>
      </w:r>
      <w:r w:rsidRPr="00B43273">
        <w:rPr>
          <w:rFonts w:ascii="Calibri" w:hAnsi="Calibri"/>
          <w:lang w:val="es-MX"/>
        </w:rPr>
        <w:t xml:space="preserve"> implementar técnicas de control de calidad en su proceso de desarrollo de software. Este producto va enfocado inicialmente a pequeñas y medianas empresas</w:t>
      </w:r>
      <w:r>
        <w:rPr>
          <w:rFonts w:ascii="Calibri" w:hAnsi="Calibri"/>
          <w:lang w:val="es-MX"/>
        </w:rPr>
        <w:t>,</w:t>
      </w:r>
      <w:r w:rsidRPr="00B43273">
        <w:rPr>
          <w:rFonts w:ascii="Calibri" w:hAnsi="Calibri"/>
          <w:lang w:val="es-MX"/>
        </w:rPr>
        <w:t xml:space="preserve"> </w:t>
      </w:r>
      <w:r>
        <w:rPr>
          <w:rFonts w:ascii="Calibri" w:hAnsi="Calibri"/>
          <w:lang w:val="es-MX"/>
        </w:rPr>
        <w:t xml:space="preserve">principalmente </w:t>
      </w:r>
      <w:r w:rsidRPr="00B43273">
        <w:rPr>
          <w:rFonts w:ascii="Calibri" w:hAnsi="Calibri"/>
          <w:lang w:val="es-MX"/>
        </w:rPr>
        <w:t>mexicanas</w:t>
      </w:r>
      <w:r>
        <w:rPr>
          <w:rFonts w:ascii="Calibri" w:hAnsi="Calibri"/>
          <w:lang w:val="es-MX"/>
        </w:rPr>
        <w:t>.</w:t>
      </w:r>
    </w:p>
    <w:p w:rsidR="00AC372B" w:rsidRPr="00B43273" w:rsidRDefault="00AC372B" w:rsidP="00CF347C">
      <w:pPr>
        <w:rPr>
          <w:rFonts w:ascii="Calibri" w:hAnsi="Calibri"/>
          <w:lang w:val="es-MX"/>
        </w:rPr>
      </w:pPr>
    </w:p>
    <w:p w:rsidR="00AC372B" w:rsidRPr="00B43273" w:rsidRDefault="00AC372B" w:rsidP="00CF347C">
      <w:pPr>
        <w:rPr>
          <w:rFonts w:ascii="Calibri" w:hAnsi="Calibri"/>
          <w:lang w:val="es-MX"/>
        </w:rPr>
      </w:pPr>
      <w:r w:rsidRPr="00B43273">
        <w:rPr>
          <w:rFonts w:ascii="Calibri" w:hAnsi="Calibri"/>
          <w:lang w:val="es-MX"/>
        </w:rPr>
        <w:t xml:space="preserve">El BM permitirá que las empresas que lo utilicen puedan tener control sobre el avance y la calidad de sus proyectos por medio de lo siguiente: </w:t>
      </w:r>
    </w:p>
    <w:p w:rsidR="00AC372B" w:rsidRPr="00B43273" w:rsidRDefault="00AC372B" w:rsidP="00B63975">
      <w:pPr>
        <w:pStyle w:val="Prrafodelista"/>
        <w:numPr>
          <w:ilvl w:val="0"/>
          <w:numId w:val="3"/>
        </w:numPr>
        <w:rPr>
          <w:rFonts w:ascii="Calibri" w:hAnsi="Calibri"/>
          <w:lang w:val="es-MX"/>
        </w:rPr>
      </w:pPr>
      <w:r w:rsidRPr="00B43273">
        <w:rPr>
          <w:rFonts w:ascii="Calibri" w:hAnsi="Calibri"/>
          <w:lang w:val="es-MX"/>
        </w:rPr>
        <w:t>Guía en la elaboración del plan de calidad.</w:t>
      </w:r>
    </w:p>
    <w:p w:rsidR="00AC372B" w:rsidRPr="00B43273" w:rsidRDefault="00AC372B" w:rsidP="00B63975">
      <w:pPr>
        <w:pStyle w:val="Prrafodelista"/>
        <w:numPr>
          <w:ilvl w:val="0"/>
          <w:numId w:val="3"/>
        </w:numPr>
        <w:rPr>
          <w:rFonts w:ascii="Calibri" w:hAnsi="Calibri"/>
          <w:lang w:val="es-MX"/>
        </w:rPr>
      </w:pPr>
      <w:r w:rsidRPr="00B43273">
        <w:rPr>
          <w:rFonts w:ascii="Calibri" w:hAnsi="Calibri"/>
          <w:lang w:val="es-MX"/>
        </w:rPr>
        <w:t>Definición del ciclo de vida y actividades de desarrollo.</w:t>
      </w:r>
    </w:p>
    <w:p w:rsidR="00AC372B" w:rsidRPr="00B43273" w:rsidRDefault="00AC372B" w:rsidP="00B63975">
      <w:pPr>
        <w:pStyle w:val="Prrafodelista"/>
        <w:numPr>
          <w:ilvl w:val="0"/>
          <w:numId w:val="3"/>
        </w:numPr>
        <w:rPr>
          <w:rFonts w:ascii="Calibri" w:hAnsi="Calibri"/>
          <w:lang w:val="es-MX"/>
        </w:rPr>
      </w:pPr>
      <w:r w:rsidRPr="00B43273">
        <w:rPr>
          <w:rFonts w:ascii="Calibri" w:hAnsi="Calibri"/>
          <w:lang w:val="es-MX"/>
        </w:rPr>
        <w:t>Registro y seguimiento de actividades de aseguramiento de calidad.</w:t>
      </w:r>
    </w:p>
    <w:p w:rsidR="00AC372B" w:rsidRPr="00B43273" w:rsidRDefault="00AC372B" w:rsidP="00B63975">
      <w:pPr>
        <w:pStyle w:val="Prrafodelista"/>
        <w:numPr>
          <w:ilvl w:val="0"/>
          <w:numId w:val="3"/>
        </w:numPr>
        <w:rPr>
          <w:rFonts w:ascii="Calibri" w:hAnsi="Calibri"/>
          <w:lang w:val="es-MX"/>
        </w:rPr>
      </w:pPr>
      <w:r w:rsidRPr="00B43273">
        <w:rPr>
          <w:rFonts w:ascii="Calibri" w:hAnsi="Calibri"/>
          <w:lang w:val="es-MX"/>
        </w:rPr>
        <w:t>Registro y seguimiento de defectos.</w:t>
      </w:r>
    </w:p>
    <w:p w:rsidR="00AC372B" w:rsidRDefault="00AC372B" w:rsidP="00483580">
      <w:pPr>
        <w:pStyle w:val="Prrafodelista"/>
        <w:numPr>
          <w:ilvl w:val="0"/>
          <w:numId w:val="3"/>
        </w:numPr>
        <w:rPr>
          <w:rFonts w:ascii="Calibri" w:hAnsi="Calibri"/>
          <w:lang w:val="es-MX"/>
        </w:rPr>
      </w:pPr>
      <w:r w:rsidRPr="00B43273">
        <w:rPr>
          <w:rFonts w:ascii="Calibri" w:hAnsi="Calibri"/>
          <w:lang w:val="es-MX"/>
        </w:rPr>
        <w:t xml:space="preserve">Generación de estadísticas personales, por proyecto, por equipo y </w:t>
      </w:r>
      <w:r>
        <w:rPr>
          <w:rFonts w:ascii="Calibri" w:hAnsi="Calibri"/>
          <w:lang w:val="es-MX"/>
        </w:rPr>
        <w:t>por</w:t>
      </w:r>
      <w:r w:rsidRPr="00B43273">
        <w:rPr>
          <w:rFonts w:ascii="Calibri" w:hAnsi="Calibri"/>
          <w:lang w:val="es-MX"/>
        </w:rPr>
        <w:t xml:space="preserve"> empresa.</w:t>
      </w:r>
    </w:p>
    <w:p w:rsidR="00AC372B" w:rsidRPr="00B43273" w:rsidRDefault="00AC372B" w:rsidP="00806BE5">
      <w:pPr>
        <w:spacing w:before="0" w:after="0"/>
        <w:jc w:val="left"/>
        <w:rPr>
          <w:rFonts w:ascii="Calibri" w:hAnsi="Calibri"/>
          <w:lang w:val="es-MX"/>
        </w:rPr>
      </w:pPr>
      <w:r w:rsidRPr="00B43273">
        <w:rPr>
          <w:rFonts w:ascii="Calibri" w:hAnsi="Calibri"/>
          <w:lang w:val="es-MX"/>
        </w:rPr>
        <w:br w:type="page"/>
      </w:r>
    </w:p>
    <w:p w:rsidR="00AC372B" w:rsidRPr="00B43273" w:rsidRDefault="00AC372B" w:rsidP="0072576D">
      <w:pPr>
        <w:pStyle w:val="Ttulo1"/>
        <w:pBdr>
          <w:bottom w:val="single" w:sz="4" w:space="0" w:color="auto"/>
        </w:pBdr>
        <w:tabs>
          <w:tab w:val="num" w:pos="720"/>
        </w:tabs>
        <w:ind w:left="720" w:hanging="720"/>
        <w:rPr>
          <w:rFonts w:ascii="Calibri" w:hAnsi="Calibri"/>
          <w:lang w:val="es-MX"/>
        </w:rPr>
      </w:pPr>
      <w:bookmarkStart w:id="11" w:name="_Toc291696618"/>
      <w:r w:rsidRPr="00B43273">
        <w:rPr>
          <w:rFonts w:ascii="Calibri" w:hAnsi="Calibri"/>
          <w:lang w:val="es-MX"/>
        </w:rPr>
        <w:t>Sistema Actual</w:t>
      </w:r>
      <w:bookmarkEnd w:id="11"/>
    </w:p>
    <w:p w:rsidR="00AC372B" w:rsidRPr="00B43273" w:rsidRDefault="00AC372B" w:rsidP="00F77E61">
      <w:pPr>
        <w:pStyle w:val="Ttulo2"/>
        <w:numPr>
          <w:ilvl w:val="0"/>
          <w:numId w:val="0"/>
        </w:numPr>
        <w:ind w:left="432" w:hanging="432"/>
        <w:rPr>
          <w:rFonts w:ascii="Calibri" w:hAnsi="Calibri"/>
          <w:lang w:val="es-MX"/>
        </w:rPr>
      </w:pPr>
    </w:p>
    <w:p w:rsidR="00AC372B" w:rsidRPr="00B43273" w:rsidRDefault="00AC372B" w:rsidP="00F77E61">
      <w:pPr>
        <w:pStyle w:val="Ttulo2"/>
        <w:rPr>
          <w:rFonts w:ascii="Calibri" w:hAnsi="Calibri"/>
          <w:lang w:val="es-MX"/>
        </w:rPr>
      </w:pPr>
      <w:bookmarkStart w:id="12" w:name="_Toc291696619"/>
      <w:r w:rsidRPr="00B43273">
        <w:rPr>
          <w:rFonts w:ascii="Calibri" w:hAnsi="Calibri"/>
          <w:lang w:val="es-MX"/>
        </w:rPr>
        <w:t>Antecedentes, alcance y objetivos del sistema actual</w:t>
      </w:r>
      <w:bookmarkEnd w:id="12"/>
    </w:p>
    <w:p w:rsidR="00AC372B" w:rsidRDefault="00AC372B" w:rsidP="00F77E61">
      <w:pPr>
        <w:rPr>
          <w:rFonts w:ascii="Calibri" w:hAnsi="Calibri"/>
          <w:lang w:val="es-MX"/>
        </w:rPr>
      </w:pPr>
      <w:r w:rsidRPr="00B43273">
        <w:rPr>
          <w:rFonts w:ascii="Calibri" w:hAnsi="Calibri"/>
          <w:lang w:val="es-MX"/>
        </w:rPr>
        <w:t xml:space="preserve">Actualmente </w:t>
      </w:r>
      <w:r>
        <w:rPr>
          <w:rFonts w:ascii="Calibri" w:hAnsi="Calibri"/>
          <w:lang w:val="es-MX"/>
        </w:rPr>
        <w:t xml:space="preserve">gran parte de </w:t>
      </w:r>
      <w:r w:rsidRPr="00B43273">
        <w:rPr>
          <w:rFonts w:ascii="Calibri" w:hAnsi="Calibri"/>
          <w:lang w:val="es-MX"/>
        </w:rPr>
        <w:t>las pequeñas y medianas empresas de desarrollo de software en México no suelen utiliza</w:t>
      </w:r>
      <w:r>
        <w:rPr>
          <w:rFonts w:ascii="Calibri" w:hAnsi="Calibri"/>
          <w:lang w:val="es-MX"/>
        </w:rPr>
        <w:t>r</w:t>
      </w:r>
      <w:r w:rsidRPr="00B43273">
        <w:rPr>
          <w:rFonts w:ascii="Calibri" w:hAnsi="Calibri"/>
          <w:lang w:val="es-MX"/>
        </w:rPr>
        <w:t xml:space="preserve"> sistemas de administración de calidad en su proceso de desarrollo. El sistema BM pretende cubrir esta necesidad</w:t>
      </w:r>
      <w:r>
        <w:rPr>
          <w:rFonts w:ascii="Calibri" w:hAnsi="Calibri"/>
          <w:lang w:val="es-MX"/>
        </w:rPr>
        <w:t xml:space="preserve">, mediante la instalación del producto y la adopción del mismo, así como del nuevo proceso implícito en la adopción del sistema. </w:t>
      </w:r>
    </w:p>
    <w:p w:rsidR="00AC372B" w:rsidRDefault="00AC372B" w:rsidP="00F77E61">
      <w:pPr>
        <w:rPr>
          <w:rFonts w:ascii="Calibri" w:hAnsi="Calibri"/>
          <w:lang w:val="es-MX"/>
        </w:rPr>
      </w:pPr>
      <w:r>
        <w:rPr>
          <w:rFonts w:ascii="Calibri" w:hAnsi="Calibri"/>
          <w:lang w:val="es-MX"/>
        </w:rPr>
        <w:t xml:space="preserve">En la actualidad, la mayoría de las empresas cuentan con sistemas de administración de proyectos o tareas donde se controla principalmente el avance del calendario y en algunos casos el esfuerzo real de las tareas. La mayoría de estos sistemas de administración carece del registro, administración y/o planeación de las actividades de calidad asociadas al desarrollo de software. </w:t>
      </w:r>
    </w:p>
    <w:p w:rsidR="00AC372B" w:rsidRDefault="00AC372B" w:rsidP="00F77E61">
      <w:pPr>
        <w:rPr>
          <w:rFonts w:ascii="Calibri" w:hAnsi="Calibri"/>
          <w:lang w:val="es-MX"/>
        </w:rPr>
      </w:pPr>
      <w:r>
        <w:rPr>
          <w:rFonts w:ascii="Calibri" w:hAnsi="Calibri"/>
          <w:lang w:val="es-MX"/>
        </w:rPr>
        <w:t>Algunas empresas cuentan con herramientas que les ayudan a dar seguimiento a los defectos encontrados. Estos sistemas se usan principalmente en las fases de pruebas o durante el mantenimiento de los sistemas. Los defectos no son analizados por las personas que los cometen y esto dificulta que los programadores de manera consciente eviten los errores que cometen de manera frecuente.</w:t>
      </w:r>
    </w:p>
    <w:p w:rsidR="00AC372B" w:rsidRDefault="00AC372B" w:rsidP="00F77E61">
      <w:pPr>
        <w:rPr>
          <w:rFonts w:ascii="Calibri" w:hAnsi="Calibri"/>
          <w:lang w:val="es-MX"/>
        </w:rPr>
      </w:pPr>
      <w:r>
        <w:rPr>
          <w:rFonts w:ascii="Calibri" w:hAnsi="Calibri"/>
          <w:lang w:val="es-MX"/>
        </w:rPr>
        <w:t>Algunas otras empresas que usan listas de chequeos para revisiones entre colegas, usan sistemas de seguimiento de corrección de defectos. No es frecuente que estás empresas realicen análisis de los errores cometidos, tampoco son asociados los errores a los programadores que los cometen.</w:t>
      </w:r>
    </w:p>
    <w:p w:rsidR="00AC372B" w:rsidRDefault="00AC372B" w:rsidP="00F77E61">
      <w:pPr>
        <w:rPr>
          <w:rFonts w:ascii="Calibri" w:hAnsi="Calibri"/>
          <w:lang w:val="es-MX"/>
        </w:rPr>
      </w:pPr>
      <w:r>
        <w:rPr>
          <w:rFonts w:ascii="Calibri" w:hAnsi="Calibri"/>
          <w:lang w:val="es-MX"/>
        </w:rPr>
        <w:t>Los sistemas arriba mencionados están enfocados al registro y seguimiento de defectos careciendo de un enfoque de prevención y análisis de datos.</w:t>
      </w:r>
    </w:p>
    <w:p w:rsidR="00AC372B" w:rsidRPr="00B43273" w:rsidRDefault="00AC372B" w:rsidP="00F77E61">
      <w:pPr>
        <w:rPr>
          <w:rFonts w:ascii="Calibri" w:hAnsi="Calibri"/>
          <w:lang w:val="es-MX"/>
        </w:rPr>
      </w:pPr>
    </w:p>
    <w:p w:rsidR="00AC372B" w:rsidRPr="00B43273" w:rsidRDefault="00AC372B" w:rsidP="00F77E61">
      <w:pPr>
        <w:pStyle w:val="Ttulo2"/>
        <w:rPr>
          <w:rFonts w:ascii="Calibri" w:hAnsi="Calibri"/>
          <w:lang w:val="es-MX"/>
        </w:rPr>
      </w:pPr>
      <w:bookmarkStart w:id="13" w:name="_Toc291696620"/>
      <w:r w:rsidRPr="00B43273">
        <w:rPr>
          <w:rFonts w:ascii="Calibri" w:hAnsi="Calibri"/>
          <w:lang w:val="es-MX"/>
        </w:rPr>
        <w:t>Descripción del Sistema Actual</w:t>
      </w:r>
      <w:bookmarkEnd w:id="13"/>
    </w:p>
    <w:p w:rsidR="00AC372B" w:rsidRPr="0073779C" w:rsidRDefault="00AC372B" w:rsidP="001A4E08">
      <w:pPr>
        <w:pStyle w:val="Prrafodelista"/>
        <w:ind w:left="0"/>
        <w:rPr>
          <w:rFonts w:ascii="Calibri" w:hAnsi="Calibri"/>
          <w:lang w:val="es-MX"/>
        </w:rPr>
      </w:pPr>
      <w:r w:rsidRPr="0073779C">
        <w:rPr>
          <w:rFonts w:ascii="Calibri" w:hAnsi="Calibri"/>
          <w:lang w:val="es-MX"/>
        </w:rPr>
        <w:t>Como se comentó en la sección pasada, el BM no sustituirá a ninguna aplicación o sistema en específico, siendo su principal objetivo el de optimizar y hacer más eficiente el proceso de desarrollo de software en pequeñas y medianas empresas, principalmente mexicanas, que deseen incorporar actividades de mejora continua en el ciclo de vida de desarrollo.</w:t>
      </w:r>
    </w:p>
    <w:p w:rsidR="00AC372B" w:rsidRDefault="00AC372B" w:rsidP="001A4E08">
      <w:pPr>
        <w:pStyle w:val="Prrafodelista"/>
        <w:ind w:left="0"/>
        <w:rPr>
          <w:rFonts w:ascii="Calibri" w:hAnsi="Calibri"/>
          <w:lang w:val="es-MX"/>
        </w:rPr>
      </w:pPr>
    </w:p>
    <w:p w:rsidR="00AC372B" w:rsidRDefault="00AC372B" w:rsidP="001A4E08">
      <w:pPr>
        <w:pStyle w:val="Prrafodelista"/>
        <w:ind w:left="0"/>
        <w:rPr>
          <w:rFonts w:ascii="Calibri" w:hAnsi="Calibri"/>
          <w:lang w:val="es-MX"/>
        </w:rPr>
      </w:pPr>
      <w:r>
        <w:rPr>
          <w:rFonts w:ascii="Calibri" w:hAnsi="Calibri"/>
          <w:lang w:val="es-MX"/>
        </w:rPr>
        <w:t xml:space="preserve">Sin embargo, existen herramientas y programas de software que realizan tareas similares a las que realizará el sistema propuesto. Principalmente estos sistemas se dedican al registro y rastreo de defectos, así como al registro de las actividades realizadas dentro del ciclo de desarrollo, como una especie de bitácora. En general, consideramos que estos sistemas atacan una parte del problema y comúnmente carecen de la funcionalidad necesaria para agregar verdadero valor al proceso y método de desarrollo. </w:t>
      </w:r>
    </w:p>
    <w:p w:rsidR="00AC372B" w:rsidRDefault="00AC372B" w:rsidP="001A4E08">
      <w:pPr>
        <w:pStyle w:val="Prrafodelista"/>
        <w:ind w:left="0"/>
        <w:rPr>
          <w:rFonts w:ascii="Calibri" w:hAnsi="Calibri"/>
          <w:lang w:val="es-MX"/>
        </w:rPr>
      </w:pPr>
    </w:p>
    <w:p w:rsidR="00AC372B" w:rsidRDefault="00AC372B" w:rsidP="001A4E08">
      <w:pPr>
        <w:pStyle w:val="Prrafodelista"/>
        <w:ind w:left="0"/>
        <w:rPr>
          <w:rFonts w:ascii="Calibri" w:hAnsi="Calibri"/>
          <w:lang w:val="es-MX"/>
        </w:rPr>
      </w:pPr>
      <w:r>
        <w:rPr>
          <w:rFonts w:ascii="Calibri" w:hAnsi="Calibri"/>
          <w:lang w:val="es-MX"/>
        </w:rPr>
        <w:t>Hay más de 50 sistemas de registro y seguimiento de defectos, con diferentes tipos de licenciamiento y diferentes funcionalidades. A continuación presentamos una descripción de los sistemas que consideramos más significativos y similares en cuanto a funcionalidad respecto al sistema propuesto.</w:t>
      </w:r>
    </w:p>
    <w:p w:rsidR="00AC372B" w:rsidRDefault="00AC372B" w:rsidP="001A4E08">
      <w:pPr>
        <w:pStyle w:val="Prrafodelista"/>
        <w:ind w:left="0"/>
        <w:rPr>
          <w:rFonts w:ascii="Calibri" w:hAnsi="Calibri"/>
          <w:lang w:val="es-MX"/>
        </w:rPr>
      </w:pPr>
    </w:p>
    <w:p w:rsidR="00AC372B" w:rsidRDefault="00AC372B" w:rsidP="001A4E08">
      <w:pPr>
        <w:pStyle w:val="Prrafodelista"/>
        <w:numPr>
          <w:ilvl w:val="0"/>
          <w:numId w:val="32"/>
        </w:numPr>
        <w:rPr>
          <w:rFonts w:ascii="Calibri" w:hAnsi="Calibri"/>
          <w:lang w:val="es-MX"/>
        </w:rPr>
      </w:pPr>
      <w:proofErr w:type="spellStart"/>
      <w:r w:rsidRPr="00F732CA">
        <w:rPr>
          <w:rFonts w:ascii="Calibri" w:hAnsi="Calibri"/>
          <w:i/>
          <w:u w:val="single"/>
          <w:lang w:val="es-MX"/>
        </w:rPr>
        <w:t>Bugzilla</w:t>
      </w:r>
      <w:proofErr w:type="spellEnd"/>
      <w:r>
        <w:rPr>
          <w:rFonts w:ascii="Calibri" w:hAnsi="Calibri"/>
          <w:lang w:val="es-MX"/>
        </w:rPr>
        <w:t xml:space="preserve">: Es una herramienta de propósito general basada en tecnología web, pensada como un sistema de rastreo de defectos. Fue desarrollada para el proyecto </w:t>
      </w:r>
      <w:proofErr w:type="spellStart"/>
      <w:r>
        <w:rPr>
          <w:rFonts w:ascii="Calibri" w:hAnsi="Calibri"/>
          <w:lang w:val="es-MX"/>
        </w:rPr>
        <w:t>Mozilla</w:t>
      </w:r>
      <w:proofErr w:type="spellEnd"/>
      <w:r>
        <w:rPr>
          <w:rFonts w:ascii="Calibri" w:hAnsi="Calibri"/>
          <w:lang w:val="es-MX"/>
        </w:rPr>
        <w:t xml:space="preserve">. Aunque su diseño soportaría ser una herramienta de administración de proyectos y actividades, el equipo de desarrollo ha decidido mantenerlo como un sistema de rastreo de defectos. Es prácticamente un sistema de tickets, en el que cualquiera puede levantar un nuevo ticket, que corresponde a un </w:t>
      </w:r>
      <w:r>
        <w:rPr>
          <w:rFonts w:ascii="Calibri" w:hAnsi="Calibri"/>
          <w:lang w:val="es-MX"/>
        </w:rPr>
        <w:lastRenderedPageBreak/>
        <w:t xml:space="preserve">defecto, y este ticket se asigna a un desarrollador. Este sistema se utiliza tanto para proyectos propietarios como de open </w:t>
      </w:r>
      <w:proofErr w:type="spellStart"/>
      <w:r>
        <w:rPr>
          <w:rFonts w:ascii="Calibri" w:hAnsi="Calibri"/>
          <w:lang w:val="es-MX"/>
        </w:rPr>
        <w:t>source</w:t>
      </w:r>
      <w:proofErr w:type="spellEnd"/>
      <w:r>
        <w:rPr>
          <w:rFonts w:ascii="Calibri" w:hAnsi="Calibri"/>
          <w:lang w:val="es-MX"/>
        </w:rPr>
        <w:t xml:space="preserve">. </w:t>
      </w:r>
    </w:p>
    <w:p w:rsidR="00AC372B" w:rsidRDefault="00AC372B" w:rsidP="001A4E08">
      <w:pPr>
        <w:pStyle w:val="Prrafodelista"/>
        <w:rPr>
          <w:rFonts w:ascii="Calibri" w:hAnsi="Calibri"/>
          <w:lang w:val="es-MX"/>
        </w:rPr>
      </w:pPr>
    </w:p>
    <w:p w:rsidR="00AC372B" w:rsidRDefault="00AC372B" w:rsidP="001A4E08">
      <w:pPr>
        <w:pStyle w:val="Prrafodelista"/>
        <w:numPr>
          <w:ilvl w:val="0"/>
          <w:numId w:val="32"/>
        </w:numPr>
        <w:rPr>
          <w:rFonts w:ascii="Calibri" w:hAnsi="Calibri"/>
          <w:lang w:val="es-MX"/>
        </w:rPr>
      </w:pPr>
      <w:r w:rsidRPr="00F00DBE">
        <w:rPr>
          <w:rFonts w:ascii="Calibri" w:hAnsi="Calibri"/>
          <w:i/>
          <w:u w:val="single"/>
          <w:lang w:val="es-MX"/>
        </w:rPr>
        <w:t>PSP</w:t>
      </w:r>
      <w:r>
        <w:rPr>
          <w:rFonts w:ascii="Calibri" w:hAnsi="Calibri"/>
          <w:lang w:val="es-MX"/>
        </w:rPr>
        <w:t>: La herramienta de PSP permite el registro de las actividades realizadas para el desarrollo del producto, así como el registro de defectos (por tipo) inyectados y removidos en cada actividad. Además permite la estimación del proyecto de desarrollo. En base a estos registros, calcula una serie de métricas referentes a los defectos, al plan de estimación, al proceso y a la calidad. Todas estas métricas proporcionan información valiosa que posteriormente permite tomar decisiones para mejorar continuamente el proceso de desarrollo.</w:t>
      </w:r>
    </w:p>
    <w:p w:rsidR="00AC372B" w:rsidRDefault="00AC372B" w:rsidP="001A4E08">
      <w:pPr>
        <w:pStyle w:val="Prrafodelista"/>
        <w:ind w:left="0"/>
        <w:rPr>
          <w:rFonts w:ascii="Calibri" w:hAnsi="Calibri"/>
          <w:lang w:val="es-MX"/>
        </w:rPr>
      </w:pPr>
    </w:p>
    <w:p w:rsidR="00AC372B" w:rsidRDefault="00AC372B" w:rsidP="001A4E08">
      <w:pPr>
        <w:pStyle w:val="Prrafodelista"/>
        <w:numPr>
          <w:ilvl w:val="0"/>
          <w:numId w:val="32"/>
        </w:numPr>
        <w:rPr>
          <w:rFonts w:ascii="Calibri" w:hAnsi="Calibri"/>
          <w:lang w:val="es-MX"/>
        </w:rPr>
      </w:pPr>
      <w:proofErr w:type="spellStart"/>
      <w:r w:rsidRPr="00F00DBE">
        <w:rPr>
          <w:rFonts w:ascii="Calibri" w:hAnsi="Calibri"/>
          <w:i/>
          <w:u w:val="single"/>
          <w:lang w:val="es-MX"/>
        </w:rPr>
        <w:t>BugTracker</w:t>
      </w:r>
      <w:proofErr w:type="spellEnd"/>
      <w:r w:rsidRPr="00F00DBE">
        <w:rPr>
          <w:rFonts w:ascii="Calibri" w:hAnsi="Calibri"/>
          <w:i/>
          <w:u w:val="single"/>
          <w:lang w:val="es-MX"/>
        </w:rPr>
        <w:t xml:space="preserve"> .NET</w:t>
      </w:r>
      <w:r>
        <w:rPr>
          <w:rFonts w:ascii="Calibri" w:hAnsi="Calibri"/>
          <w:lang w:val="es-MX"/>
        </w:rPr>
        <w:t>: Esta herramienta cuenta con funcionalidades interesantes, como la de capturar una pantalla y registrarla como un defecto, poniendo las características del mismo como comentarios. También tiene la capacidad de registrar los correos electrónicos recibidos como defectos. Una parte importante es la facilidad para filtrar y ordenar la lista de defectos y sus columnas conforme a las necesidades del usuario. Además se pueden definir los estatus de defectos y el proceso a seguir para el seguimiento de los mismos.</w:t>
      </w:r>
    </w:p>
    <w:p w:rsidR="00AC372B" w:rsidRDefault="00AC372B" w:rsidP="001A4E08">
      <w:pPr>
        <w:pStyle w:val="Prrafodelista"/>
        <w:ind w:left="0"/>
        <w:rPr>
          <w:rFonts w:ascii="Calibri" w:hAnsi="Calibri"/>
          <w:lang w:val="es-MX"/>
        </w:rPr>
      </w:pPr>
    </w:p>
    <w:p w:rsidR="00AC372B" w:rsidRDefault="00AC372B" w:rsidP="001A4E08">
      <w:pPr>
        <w:pStyle w:val="Prrafodelista"/>
        <w:numPr>
          <w:ilvl w:val="0"/>
          <w:numId w:val="32"/>
        </w:numPr>
        <w:rPr>
          <w:rFonts w:ascii="Calibri" w:hAnsi="Calibri"/>
          <w:lang w:val="es-MX"/>
        </w:rPr>
      </w:pPr>
      <w:proofErr w:type="spellStart"/>
      <w:r w:rsidRPr="009F643C">
        <w:rPr>
          <w:rFonts w:ascii="Calibri" w:hAnsi="Calibri"/>
          <w:i/>
          <w:u w:val="single"/>
          <w:lang w:val="es-MX"/>
        </w:rPr>
        <w:t>BugNET</w:t>
      </w:r>
      <w:proofErr w:type="spellEnd"/>
      <w:r>
        <w:rPr>
          <w:rFonts w:ascii="Calibri" w:hAnsi="Calibri"/>
          <w:lang w:val="es-MX"/>
        </w:rPr>
        <w:t>: Esta herramienta contiene un módulo para administración del proyecto, así como un módulo de administración de defectos. Dentro de las funcionalidades interesantes podemos mencionar el soporte para múltiples proyectos, el cálculo y reporte de métricas, la capacidad de crear un resumen con los defectos por proyecto, así como la creación de una bitácora con el histórico de cada defecto. Además de la posibilidad de agregar archivos a cada defecto, realizar comentarios por defecto, notificación de cambios en los estatus y la capacidad de configurar roles y permisos para cada usuario.</w:t>
      </w:r>
    </w:p>
    <w:p w:rsidR="00AC372B" w:rsidRDefault="00AC372B" w:rsidP="001A4E08">
      <w:pPr>
        <w:pStyle w:val="Prrafodelista"/>
        <w:ind w:left="0"/>
        <w:rPr>
          <w:rFonts w:ascii="Calibri" w:hAnsi="Calibri"/>
          <w:lang w:val="es-MX"/>
        </w:rPr>
      </w:pPr>
    </w:p>
    <w:p w:rsidR="00AC372B" w:rsidRDefault="00AC372B" w:rsidP="001A4E08">
      <w:pPr>
        <w:pStyle w:val="Prrafodelista"/>
        <w:numPr>
          <w:ilvl w:val="0"/>
          <w:numId w:val="32"/>
        </w:numPr>
        <w:rPr>
          <w:rFonts w:ascii="Calibri" w:hAnsi="Calibri"/>
          <w:lang w:val="es-MX"/>
        </w:rPr>
      </w:pPr>
      <w:proofErr w:type="spellStart"/>
      <w:r w:rsidRPr="009F643C">
        <w:rPr>
          <w:rFonts w:ascii="Calibri" w:hAnsi="Calibri"/>
          <w:i/>
          <w:u w:val="single"/>
          <w:lang w:val="es-MX"/>
        </w:rPr>
        <w:t>Bontq</w:t>
      </w:r>
      <w:proofErr w:type="spellEnd"/>
      <w:r>
        <w:rPr>
          <w:rFonts w:ascii="Calibri" w:hAnsi="Calibri"/>
          <w:lang w:val="es-MX"/>
        </w:rPr>
        <w:t xml:space="preserve">: Es una de las herramientas más recientes para la administración de proyectos y seguimiento de defectos. Dentro de sus funcionalidades más destacables se encuentran la integración con Google </w:t>
      </w:r>
      <w:proofErr w:type="spellStart"/>
      <w:r>
        <w:rPr>
          <w:rFonts w:ascii="Calibri" w:hAnsi="Calibri"/>
          <w:lang w:val="es-MX"/>
        </w:rPr>
        <w:t>Docs</w:t>
      </w:r>
      <w:proofErr w:type="spellEnd"/>
      <w:r>
        <w:rPr>
          <w:rFonts w:ascii="Calibri" w:hAnsi="Calibri"/>
          <w:lang w:val="es-MX"/>
        </w:rPr>
        <w:t xml:space="preserve">, la posibilidad de grabar videos (para mejor demostración de un defecto), capturar pantallas y agregar archivos a cada defecto. Además provee la capacidad de manejar los proyectos por compañías, es decir, el nivel más alto de administración es la empresa y no el proyecto, por lo que se puede contar con la administración de varias empresas con múltiples proyectos cada una. </w:t>
      </w:r>
    </w:p>
    <w:p w:rsidR="00AC372B" w:rsidRDefault="00AC372B" w:rsidP="001A4E08">
      <w:pPr>
        <w:pStyle w:val="Prrafodelista"/>
        <w:rPr>
          <w:rFonts w:ascii="Calibri" w:hAnsi="Calibri"/>
          <w:lang w:val="es-MX"/>
        </w:rPr>
      </w:pPr>
      <w:r>
        <w:rPr>
          <w:rFonts w:ascii="Calibri" w:hAnsi="Calibri"/>
          <w:lang w:val="es-MX"/>
        </w:rPr>
        <w:t>También permite la posibilidad de registrar defectos, solicitudes de nuevas funcionalidades, avisos, actividades y casos de prueba. Además permite la configuración de la clasificación de defectos por su impacto, así como el envío de notificaciones vía correo electrónico.</w:t>
      </w:r>
    </w:p>
    <w:p w:rsidR="00AC372B" w:rsidRDefault="00AC372B" w:rsidP="001A4E08">
      <w:pPr>
        <w:pStyle w:val="Prrafodelista"/>
        <w:ind w:left="0"/>
        <w:jc w:val="left"/>
        <w:rPr>
          <w:rFonts w:ascii="Calibri" w:hAnsi="Calibri"/>
          <w:lang w:val="es-MX"/>
        </w:rPr>
      </w:pPr>
    </w:p>
    <w:p w:rsidR="00AC372B" w:rsidRDefault="00AC372B" w:rsidP="001A4E08">
      <w:pPr>
        <w:pStyle w:val="Prrafodelista"/>
        <w:ind w:left="0"/>
        <w:rPr>
          <w:rFonts w:ascii="Calibri" w:hAnsi="Calibri"/>
          <w:lang w:val="es-MX"/>
        </w:rPr>
      </w:pPr>
      <w:r>
        <w:rPr>
          <w:rFonts w:ascii="Calibri" w:hAnsi="Calibri"/>
          <w:lang w:val="es-MX"/>
        </w:rPr>
        <w:t>Con esto nos podemos dar una clara idea del estado en el que se encuentran las herramientas para administración y seguimiento tanto de proyectos como defectos. Algunas herramientas cuentan con ciertas funcionalidades y otras se concentran en otro tipo de funcionalidades. Todo esto nos da un panorama de lo que ya está hecho y de cómo lo podemos combinar para lograr un sistema completo y eficiente.</w:t>
      </w:r>
    </w:p>
    <w:p w:rsidR="00AC372B" w:rsidRPr="00B43273" w:rsidRDefault="00AC372B" w:rsidP="00806BE5">
      <w:pPr>
        <w:spacing w:before="0" w:after="0"/>
        <w:jc w:val="left"/>
        <w:rPr>
          <w:rFonts w:ascii="Calibri" w:hAnsi="Calibri"/>
          <w:lang w:val="es-MX"/>
        </w:rPr>
      </w:pPr>
      <w:r w:rsidRPr="00B43273">
        <w:rPr>
          <w:rFonts w:ascii="Calibri" w:hAnsi="Calibri"/>
          <w:lang w:val="es-MX"/>
        </w:rPr>
        <w:br w:type="page"/>
      </w:r>
    </w:p>
    <w:p w:rsidR="00AC372B" w:rsidRPr="00B43273" w:rsidRDefault="00AC372B" w:rsidP="00F77E61">
      <w:pPr>
        <w:pStyle w:val="Ttulo1"/>
        <w:rPr>
          <w:rFonts w:ascii="Calibri" w:hAnsi="Calibri"/>
          <w:lang w:val="es-MX"/>
        </w:rPr>
      </w:pPr>
      <w:bookmarkStart w:id="14" w:name="_Toc291696621"/>
      <w:r w:rsidRPr="00B43273">
        <w:rPr>
          <w:rFonts w:ascii="Calibri" w:hAnsi="Calibri"/>
          <w:lang w:val="es-MX"/>
        </w:rPr>
        <w:t>Justificación y naturaleza del sistema propuesto</w:t>
      </w:r>
      <w:bookmarkEnd w:id="14"/>
    </w:p>
    <w:p w:rsidR="00AC372B" w:rsidRPr="0073779C" w:rsidRDefault="00AC372B" w:rsidP="00F77E61">
      <w:pPr>
        <w:rPr>
          <w:rFonts w:ascii="Calibri" w:hAnsi="Calibri"/>
          <w:lang w:val="es-MX"/>
        </w:rPr>
      </w:pPr>
      <w:r w:rsidRPr="0073779C">
        <w:rPr>
          <w:rFonts w:ascii="Calibri" w:hAnsi="Calibri"/>
          <w:lang w:val="es-MX"/>
        </w:rPr>
        <w:t xml:space="preserve">El principal motivo para el desarrollo de este nuevo sistema se centra en la necesidad, cada vez mayor, de los </w:t>
      </w:r>
      <w:proofErr w:type="spellStart"/>
      <w:r w:rsidRPr="0073779C">
        <w:rPr>
          <w:rFonts w:ascii="Calibri" w:hAnsi="Calibri"/>
          <w:lang w:val="es-MX"/>
        </w:rPr>
        <w:t>adquisidores</w:t>
      </w:r>
      <w:proofErr w:type="spellEnd"/>
      <w:r w:rsidRPr="0073779C">
        <w:rPr>
          <w:rFonts w:ascii="Calibri" w:hAnsi="Calibri"/>
          <w:lang w:val="es-MX"/>
        </w:rPr>
        <w:t xml:space="preserve"> o compradores de productos de software, de contar con sistemas que realmente les representen una mejora significativa </w:t>
      </w:r>
      <w:r>
        <w:rPr>
          <w:rFonts w:ascii="Calibri" w:hAnsi="Calibri"/>
          <w:lang w:val="es-MX"/>
        </w:rPr>
        <w:t>en sus procesos actuales</w:t>
      </w:r>
      <w:r w:rsidRPr="0073779C">
        <w:rPr>
          <w:rFonts w:ascii="Calibri" w:hAnsi="Calibri"/>
          <w:lang w:val="es-MX"/>
        </w:rPr>
        <w:t xml:space="preserve">; con sistemas de la más alta calidad. Esta necesidad se puede ver reflejada en la vida diaria empresarial, cuando observamos que las compañías requieren incrementar la calidad y </w:t>
      </w:r>
      <w:proofErr w:type="spellStart"/>
      <w:r w:rsidRPr="0073779C">
        <w:rPr>
          <w:rFonts w:ascii="Calibri" w:hAnsi="Calibri"/>
          <w:lang w:val="es-MX"/>
        </w:rPr>
        <w:t>decrementar</w:t>
      </w:r>
      <w:proofErr w:type="spellEnd"/>
      <w:r w:rsidRPr="0073779C">
        <w:rPr>
          <w:rFonts w:ascii="Calibri" w:hAnsi="Calibri"/>
          <w:lang w:val="es-MX"/>
        </w:rPr>
        <w:t xml:space="preserve"> el tiempo de servicio que proporcionan a sus clientes,  en la necesidad de contar con la mayor y mejor información posible en el menor tiempo posible.</w:t>
      </w:r>
    </w:p>
    <w:p w:rsidR="00AC372B" w:rsidRDefault="00AC372B" w:rsidP="00F77E61">
      <w:pPr>
        <w:rPr>
          <w:rFonts w:ascii="Calibri" w:hAnsi="Calibri"/>
          <w:lang w:val="es-MX"/>
        </w:rPr>
      </w:pPr>
      <w:r w:rsidRPr="0073779C">
        <w:rPr>
          <w:rFonts w:ascii="Calibri" w:hAnsi="Calibri"/>
          <w:lang w:val="es-MX"/>
        </w:rPr>
        <w:t xml:space="preserve">Todo esto lleva a que las empresas dedicadas al desarrollo de software estén envueltas en un proceso de mejora continua respecto a los productos que lanzan al mercado, es decir, productos que cada vez sean de mayor calidad y por tanto contengan menos defectos. La naturaleza del sistema propuesto (BM), consiste básicamente en provocar un cambio </w:t>
      </w:r>
      <w:r>
        <w:rPr>
          <w:rFonts w:ascii="Calibri" w:hAnsi="Calibri"/>
          <w:lang w:val="es-MX"/>
        </w:rPr>
        <w:t xml:space="preserve">cultural </w:t>
      </w:r>
      <w:r w:rsidRPr="0073779C">
        <w:rPr>
          <w:rFonts w:ascii="Calibri" w:hAnsi="Calibri"/>
          <w:lang w:val="es-MX"/>
        </w:rPr>
        <w:t>evolutivo en la</w:t>
      </w:r>
      <w:r>
        <w:rPr>
          <w:rFonts w:ascii="Calibri" w:hAnsi="Calibri"/>
          <w:lang w:val="es-MX"/>
        </w:rPr>
        <w:t xml:space="preserve"> manera de desarrollar software:</w:t>
      </w:r>
    </w:p>
    <w:p w:rsidR="00AC372B" w:rsidRDefault="00AC372B" w:rsidP="00CE1C88">
      <w:pPr>
        <w:numPr>
          <w:ilvl w:val="0"/>
          <w:numId w:val="27"/>
        </w:numPr>
        <w:rPr>
          <w:rFonts w:ascii="Calibri" w:hAnsi="Calibri"/>
          <w:lang w:val="es-MX"/>
        </w:rPr>
      </w:pPr>
      <w:r>
        <w:rPr>
          <w:rFonts w:ascii="Calibri" w:hAnsi="Calibri"/>
          <w:lang w:val="es-MX"/>
        </w:rPr>
        <w:t>Promover una cultura de calidad personal en el programador contra una cultura de calidad asignada a grupos organizacionales ajenos al desarrollo (pruebas, adherencia a procesos).</w:t>
      </w:r>
    </w:p>
    <w:p w:rsidR="00AC372B" w:rsidRDefault="00AC372B" w:rsidP="00CE1C88">
      <w:pPr>
        <w:numPr>
          <w:ilvl w:val="0"/>
          <w:numId w:val="27"/>
        </w:numPr>
        <w:rPr>
          <w:rFonts w:ascii="Calibri" w:hAnsi="Calibri"/>
          <w:lang w:val="es-MX"/>
        </w:rPr>
      </w:pPr>
      <w:r>
        <w:rPr>
          <w:rFonts w:ascii="Calibri" w:hAnsi="Calibri"/>
          <w:lang w:val="es-MX"/>
        </w:rPr>
        <w:t>Inculcar una meta en el programador/grupo de desarrollo de cero defectos en pruebas de unidad contra número de componentes programados por hora.</w:t>
      </w:r>
    </w:p>
    <w:p w:rsidR="00AC372B" w:rsidRDefault="00AC372B" w:rsidP="00CE1C88">
      <w:pPr>
        <w:numPr>
          <w:ilvl w:val="0"/>
          <w:numId w:val="27"/>
        </w:numPr>
        <w:rPr>
          <w:rFonts w:ascii="Calibri" w:hAnsi="Calibri"/>
          <w:lang w:val="es-MX"/>
        </w:rPr>
      </w:pPr>
      <w:r>
        <w:rPr>
          <w:rFonts w:ascii="Calibri" w:hAnsi="Calibri"/>
          <w:lang w:val="es-MX"/>
        </w:rPr>
        <w:t>Promover la prevención de defectos en lugar de la búsqueda de defectos durante las pruebas.</w:t>
      </w:r>
    </w:p>
    <w:p w:rsidR="00AC372B" w:rsidRDefault="00AC372B" w:rsidP="00CE1C88">
      <w:pPr>
        <w:numPr>
          <w:ilvl w:val="0"/>
          <w:numId w:val="27"/>
        </w:numPr>
        <w:rPr>
          <w:rFonts w:ascii="Calibri" w:hAnsi="Calibri"/>
          <w:lang w:val="es-MX"/>
        </w:rPr>
      </w:pPr>
      <w:r>
        <w:rPr>
          <w:rFonts w:ascii="Calibri" w:hAnsi="Calibri"/>
          <w:lang w:val="es-MX"/>
        </w:rPr>
        <w:t>Enfocar el esfuerzo e técnicas de remoción de defectos al inicio del ciclo de vida en lugar de crecer los grupos dedicados a las pruebas al final del ciclo de vida.</w:t>
      </w:r>
    </w:p>
    <w:p w:rsidR="00AC372B" w:rsidRDefault="00AC372B" w:rsidP="00CE1C88">
      <w:pPr>
        <w:numPr>
          <w:ilvl w:val="0"/>
          <w:numId w:val="27"/>
        </w:numPr>
        <w:rPr>
          <w:rFonts w:ascii="Calibri" w:hAnsi="Calibri"/>
          <w:lang w:val="es-MX"/>
        </w:rPr>
      </w:pPr>
      <w:r>
        <w:rPr>
          <w:rFonts w:ascii="Calibri" w:hAnsi="Calibri"/>
          <w:lang w:val="es-MX"/>
        </w:rPr>
        <w:t>En resumen, promover un compromiso personal a la calidad del desarrollo de software y a las actividades asociadas para su mejora continua.</w:t>
      </w:r>
    </w:p>
    <w:p w:rsidR="00AC372B" w:rsidRPr="0073779C" w:rsidRDefault="00AC372B" w:rsidP="00F77E61">
      <w:pPr>
        <w:rPr>
          <w:rFonts w:ascii="Calibri" w:hAnsi="Calibri"/>
          <w:lang w:val="es-MX"/>
        </w:rPr>
      </w:pPr>
      <w:r w:rsidRPr="0073779C">
        <w:rPr>
          <w:rFonts w:ascii="Calibri" w:hAnsi="Calibri"/>
          <w:lang w:val="es-MX"/>
        </w:rPr>
        <w:t xml:space="preserve">Es aquí donde la naturaleza del sistema propuesto se mezcla con la necesidad y justificación para el desarrollo del mismo. </w:t>
      </w:r>
    </w:p>
    <w:p w:rsidR="00AC372B" w:rsidRPr="00B43273" w:rsidRDefault="00AC372B" w:rsidP="00F77E61">
      <w:pPr>
        <w:rPr>
          <w:rFonts w:ascii="Calibri" w:hAnsi="Calibri"/>
          <w:lang w:val="es-MX"/>
        </w:rPr>
      </w:pPr>
    </w:p>
    <w:p w:rsidR="00AC372B" w:rsidRPr="00B43273" w:rsidRDefault="00AC372B" w:rsidP="00F77E61">
      <w:pPr>
        <w:pStyle w:val="Ttulo2"/>
        <w:rPr>
          <w:rFonts w:ascii="Calibri" w:hAnsi="Calibri"/>
          <w:lang w:val="es-MX"/>
        </w:rPr>
      </w:pPr>
      <w:bookmarkStart w:id="15" w:name="_Toc291696622"/>
      <w:r w:rsidRPr="00B43273">
        <w:rPr>
          <w:rFonts w:ascii="Calibri" w:hAnsi="Calibri"/>
          <w:lang w:val="es-MX"/>
        </w:rPr>
        <w:t>Descripción de los cambios</w:t>
      </w:r>
      <w:bookmarkEnd w:id="15"/>
    </w:p>
    <w:p w:rsidR="00AC372B" w:rsidRDefault="00AC372B" w:rsidP="00F77E61">
      <w:pPr>
        <w:rPr>
          <w:rFonts w:ascii="Calibri" w:hAnsi="Calibri"/>
          <w:lang w:val="es-MX"/>
        </w:rPr>
      </w:pPr>
      <w:r>
        <w:rPr>
          <w:rFonts w:ascii="Calibri" w:hAnsi="Calibri"/>
          <w:lang w:val="es-MX"/>
        </w:rPr>
        <w:t>Con respecto a sistemas tradicionales de administración de proyectos o sistemas enfocados a administrar la resolución de defectos registrados, e</w:t>
      </w:r>
      <w:r w:rsidRPr="0073779C">
        <w:rPr>
          <w:rFonts w:ascii="Calibri" w:hAnsi="Calibri"/>
          <w:lang w:val="es-MX"/>
        </w:rPr>
        <w:t>videntemente el cambio más importante se dará en la manera diaria de trabajar de los usuarios del sistema</w:t>
      </w:r>
      <w:r>
        <w:rPr>
          <w:rFonts w:ascii="Calibri" w:hAnsi="Calibri"/>
          <w:lang w:val="es-MX"/>
        </w:rPr>
        <w:t>, los programadores y los grupos de programadores</w:t>
      </w:r>
      <w:r w:rsidRPr="0073779C">
        <w:rPr>
          <w:rFonts w:ascii="Calibri" w:hAnsi="Calibri"/>
          <w:lang w:val="es-MX"/>
        </w:rPr>
        <w:t xml:space="preserve">. </w:t>
      </w:r>
    </w:p>
    <w:p w:rsidR="00AC372B" w:rsidRDefault="00AC372B" w:rsidP="00F77E61">
      <w:pPr>
        <w:rPr>
          <w:rFonts w:ascii="Calibri" w:hAnsi="Calibri"/>
          <w:lang w:val="es-MX"/>
        </w:rPr>
      </w:pPr>
      <w:r>
        <w:rPr>
          <w:rFonts w:ascii="Calibri" w:hAnsi="Calibri"/>
          <w:lang w:val="es-MX"/>
        </w:rPr>
        <w:t xml:space="preserve">Actualmente las herramientas de administración de desarrollo, cuentan con un módulo para el registro y seguimiento de errores, sin embargo, en este seguimiento no se hace una clasificación adecuada ni se generan métricas de valor real. </w:t>
      </w:r>
    </w:p>
    <w:p w:rsidR="00AC372B" w:rsidRDefault="00AC372B" w:rsidP="00F77E61">
      <w:pPr>
        <w:rPr>
          <w:rFonts w:ascii="Calibri" w:hAnsi="Calibri"/>
          <w:lang w:val="es-MX"/>
        </w:rPr>
      </w:pPr>
      <w:r>
        <w:rPr>
          <w:rFonts w:ascii="Calibri" w:hAnsi="Calibri"/>
          <w:lang w:val="es-MX"/>
        </w:rPr>
        <w:t>El BM pretende dar un valor agregado y generar métricas útiles en el proceso de remoción y administración de defectos con las siguientes características:</w:t>
      </w:r>
    </w:p>
    <w:p w:rsidR="00AC372B" w:rsidRDefault="00AC372B" w:rsidP="00875FB8">
      <w:pPr>
        <w:numPr>
          <w:ilvl w:val="0"/>
          <w:numId w:val="28"/>
        </w:numPr>
        <w:rPr>
          <w:rFonts w:ascii="Calibri" w:hAnsi="Calibri"/>
          <w:lang w:val="es-MX"/>
        </w:rPr>
      </w:pPr>
      <w:r>
        <w:rPr>
          <w:rFonts w:ascii="Calibri" w:hAnsi="Calibri"/>
          <w:lang w:val="es-MX"/>
        </w:rPr>
        <w:t>Al ser una aplicación web se pretende que esta tenga una naturaleza multiusuario.</w:t>
      </w:r>
    </w:p>
    <w:p w:rsidR="00AC372B" w:rsidRDefault="00AC372B" w:rsidP="00875FB8">
      <w:pPr>
        <w:numPr>
          <w:ilvl w:val="0"/>
          <w:numId w:val="28"/>
        </w:numPr>
        <w:rPr>
          <w:rFonts w:ascii="Calibri" w:hAnsi="Calibri"/>
          <w:lang w:val="es-MX"/>
        </w:rPr>
      </w:pPr>
      <w:r>
        <w:rPr>
          <w:rFonts w:ascii="Calibri" w:hAnsi="Calibri"/>
          <w:lang w:val="es-MX"/>
        </w:rPr>
        <w:t>La herramienta generará estadísticas por desarrollador, equipo de trabajo, conjunto de proyectos y por empresa, lo que le da un gran poder de análisis a los gerentes o personas encargadas el proceso y calidad en el desarrollo de software de las organizaciones.</w:t>
      </w:r>
    </w:p>
    <w:p w:rsidR="00AC372B" w:rsidRDefault="00AC372B" w:rsidP="00875FB8">
      <w:pPr>
        <w:numPr>
          <w:ilvl w:val="0"/>
          <w:numId w:val="28"/>
        </w:numPr>
        <w:rPr>
          <w:rFonts w:ascii="Calibri" w:hAnsi="Calibri"/>
          <w:lang w:val="es-MX"/>
        </w:rPr>
      </w:pPr>
      <w:r>
        <w:rPr>
          <w:rFonts w:ascii="Calibri" w:hAnsi="Calibri"/>
          <w:lang w:val="es-MX"/>
        </w:rPr>
        <w:t>A través de definición y personalización de plantillas de listas de chequeo, se pretende dar al desarrollador la máxima flexibilidad para maximizar la efectividad de las técnicas de remoción.</w:t>
      </w:r>
    </w:p>
    <w:p w:rsidR="00AC372B" w:rsidRDefault="00AC372B" w:rsidP="00875FB8">
      <w:pPr>
        <w:numPr>
          <w:ilvl w:val="0"/>
          <w:numId w:val="28"/>
        </w:numPr>
        <w:rPr>
          <w:rFonts w:ascii="Calibri" w:hAnsi="Calibri"/>
          <w:lang w:val="es-MX"/>
        </w:rPr>
      </w:pPr>
      <w:r>
        <w:rPr>
          <w:rFonts w:ascii="Calibri" w:hAnsi="Calibri"/>
          <w:lang w:val="es-MX"/>
        </w:rPr>
        <w:lastRenderedPageBreak/>
        <w:t>Aparte de registrar y dar seguimiento a los defectos, se hará una clasificación ortogonal de estos, destacando en qué fase fue inyectado el defecto, por qué miembro del equipo de desarrollo fue inyectado, en qué fase fue detectado, con qué técnica, en qué fase fue removido y cuál fue el esfuerzo de removerlo.</w:t>
      </w:r>
    </w:p>
    <w:p w:rsidR="00AC372B" w:rsidRDefault="00AC372B" w:rsidP="00F77E61">
      <w:pPr>
        <w:rPr>
          <w:rFonts w:ascii="Calibri" w:hAnsi="Calibri"/>
          <w:color w:val="FF0000"/>
          <w:lang w:val="es-MX"/>
        </w:rPr>
      </w:pPr>
    </w:p>
    <w:p w:rsidR="00AC372B" w:rsidRPr="00B43273" w:rsidRDefault="00AC372B" w:rsidP="00F77E61">
      <w:pPr>
        <w:pStyle w:val="Ttulo2"/>
        <w:rPr>
          <w:rFonts w:ascii="Calibri" w:hAnsi="Calibri"/>
          <w:lang w:val="es-MX"/>
        </w:rPr>
      </w:pPr>
      <w:bookmarkStart w:id="16" w:name="_Toc291696623"/>
      <w:r w:rsidRPr="00B43273">
        <w:rPr>
          <w:rFonts w:ascii="Calibri" w:hAnsi="Calibri"/>
          <w:lang w:val="es-MX"/>
        </w:rPr>
        <w:t>Prioridades respecto a las funcionalidades del sistema propuesto</w:t>
      </w:r>
      <w:bookmarkEnd w:id="16"/>
    </w:p>
    <w:p w:rsidR="00AC372B" w:rsidRDefault="00AC372B" w:rsidP="00F77E61">
      <w:pPr>
        <w:rPr>
          <w:rFonts w:ascii="Calibri" w:hAnsi="Calibri"/>
          <w:lang w:val="es-MX"/>
        </w:rPr>
      </w:pPr>
      <w:r>
        <w:rPr>
          <w:rFonts w:ascii="Calibri" w:hAnsi="Calibri"/>
          <w:lang w:val="es-MX"/>
        </w:rPr>
        <w:t>A continuación se presentan las Funcionalidades Requeridas, que son aquellas que tendrá el sistema en su primera versión, y las Funcionalidades Opcionales las cuales se determinará si se incluirán en la primera versión al hacer el diseño conceptual y el dimensionamiento del sistema.</w:t>
      </w:r>
    </w:p>
    <w:p w:rsidR="00AC372B" w:rsidRPr="00B43273" w:rsidRDefault="00AC372B" w:rsidP="00F77E61">
      <w:pPr>
        <w:rPr>
          <w:rFonts w:ascii="Calibri" w:hAnsi="Calibri"/>
          <w:lang w:val="es-MX"/>
        </w:rPr>
      </w:pPr>
    </w:p>
    <w:p w:rsidR="00AC372B" w:rsidRPr="00B43273" w:rsidRDefault="00AC372B" w:rsidP="00F77E61">
      <w:pPr>
        <w:pStyle w:val="Ttulo3"/>
        <w:rPr>
          <w:rFonts w:ascii="Calibri" w:hAnsi="Calibri"/>
          <w:lang w:val="es-MX"/>
        </w:rPr>
      </w:pPr>
      <w:bookmarkStart w:id="17" w:name="_Toc291696624"/>
      <w:r w:rsidRPr="00B43273">
        <w:rPr>
          <w:rFonts w:ascii="Calibri" w:hAnsi="Calibri"/>
          <w:lang w:val="es-MX"/>
        </w:rPr>
        <w:t>Funcionalidades Requeridas</w:t>
      </w:r>
      <w:bookmarkEnd w:id="17"/>
    </w:p>
    <w:p w:rsidR="00AC372B" w:rsidRDefault="00AC372B" w:rsidP="00F77E61">
      <w:pPr>
        <w:rPr>
          <w:rFonts w:ascii="Calibri" w:hAnsi="Calibri"/>
          <w:lang w:val="es-MX"/>
        </w:rPr>
      </w:pPr>
      <w:r w:rsidRPr="00B43273">
        <w:rPr>
          <w:rFonts w:ascii="Calibri" w:hAnsi="Calibri"/>
          <w:lang w:val="es-MX"/>
        </w:rPr>
        <w:t>Las funcionalidades indispensables incluyen:</w:t>
      </w:r>
    </w:p>
    <w:p w:rsidR="00AC372B" w:rsidRPr="00E77C14" w:rsidRDefault="00AC372B" w:rsidP="00F77E61">
      <w:pPr>
        <w:rPr>
          <w:rFonts w:ascii="Calibri" w:hAnsi="Calibri"/>
          <w:u w:val="single"/>
          <w:lang w:val="es-MX"/>
        </w:rPr>
      </w:pPr>
      <w:r>
        <w:rPr>
          <w:rFonts w:ascii="Calibri" w:hAnsi="Calibri"/>
          <w:lang w:val="es-MX"/>
        </w:rPr>
        <w:tab/>
      </w:r>
      <w:r>
        <w:rPr>
          <w:rFonts w:ascii="Calibri" w:hAnsi="Calibri"/>
          <w:lang w:val="es-MX"/>
        </w:rPr>
        <w:tab/>
      </w:r>
      <w:r w:rsidRPr="00E77C14">
        <w:rPr>
          <w:rFonts w:ascii="Calibri" w:hAnsi="Calibri"/>
          <w:u w:val="single"/>
          <w:lang w:val="es-MX"/>
        </w:rPr>
        <w:t>Usuario administrador</w:t>
      </w:r>
    </w:p>
    <w:p w:rsidR="00AC372B" w:rsidRDefault="00AC372B" w:rsidP="00982D7F">
      <w:pPr>
        <w:pStyle w:val="Prrafodelista"/>
        <w:numPr>
          <w:ilvl w:val="0"/>
          <w:numId w:val="5"/>
        </w:numPr>
        <w:rPr>
          <w:rFonts w:ascii="Calibri" w:hAnsi="Calibri"/>
          <w:lang w:val="es-MX"/>
        </w:rPr>
      </w:pPr>
      <w:r>
        <w:rPr>
          <w:rFonts w:ascii="Calibri" w:hAnsi="Calibri"/>
          <w:lang w:val="es-MX"/>
        </w:rPr>
        <w:t>Alta, baja y cambio de usuarios. Los datos requeridos para la administración de usuarios son:</w:t>
      </w:r>
    </w:p>
    <w:p w:rsidR="00AC372B" w:rsidRDefault="00AC372B" w:rsidP="00850B72">
      <w:pPr>
        <w:pStyle w:val="Prrafodelista"/>
        <w:numPr>
          <w:ilvl w:val="1"/>
          <w:numId w:val="5"/>
        </w:numPr>
        <w:rPr>
          <w:rFonts w:ascii="Calibri" w:hAnsi="Calibri"/>
          <w:lang w:val="es-MX"/>
        </w:rPr>
      </w:pPr>
      <w:r>
        <w:rPr>
          <w:rFonts w:ascii="Calibri" w:hAnsi="Calibri"/>
          <w:lang w:val="es-MX"/>
        </w:rPr>
        <w:t>Nombre completo</w:t>
      </w:r>
    </w:p>
    <w:p w:rsidR="00AC372B" w:rsidRDefault="00AC372B" w:rsidP="00850B72">
      <w:pPr>
        <w:pStyle w:val="Prrafodelista"/>
        <w:numPr>
          <w:ilvl w:val="1"/>
          <w:numId w:val="5"/>
        </w:numPr>
        <w:rPr>
          <w:rFonts w:ascii="Calibri" w:hAnsi="Calibri"/>
          <w:lang w:val="es-MX"/>
        </w:rPr>
      </w:pPr>
      <w:r>
        <w:rPr>
          <w:rFonts w:ascii="Calibri" w:hAnsi="Calibri"/>
          <w:lang w:val="es-MX"/>
        </w:rPr>
        <w:t>Nombre de usuario</w:t>
      </w:r>
    </w:p>
    <w:p w:rsidR="00AC372B" w:rsidRDefault="00AC372B" w:rsidP="00850B72">
      <w:pPr>
        <w:pStyle w:val="Prrafodelista"/>
        <w:numPr>
          <w:ilvl w:val="1"/>
          <w:numId w:val="5"/>
        </w:numPr>
        <w:rPr>
          <w:rFonts w:ascii="Calibri" w:hAnsi="Calibri"/>
          <w:lang w:val="es-MX"/>
        </w:rPr>
      </w:pPr>
      <w:r>
        <w:rPr>
          <w:rFonts w:ascii="Calibri" w:hAnsi="Calibri"/>
          <w:lang w:val="es-MX"/>
        </w:rPr>
        <w:t>Contraseña</w:t>
      </w:r>
    </w:p>
    <w:p w:rsidR="00AC372B" w:rsidRDefault="00AC372B" w:rsidP="00850B72">
      <w:pPr>
        <w:pStyle w:val="Prrafodelista"/>
        <w:numPr>
          <w:ilvl w:val="1"/>
          <w:numId w:val="5"/>
        </w:numPr>
        <w:rPr>
          <w:rFonts w:ascii="Calibri" w:hAnsi="Calibri"/>
          <w:lang w:val="es-MX"/>
        </w:rPr>
      </w:pPr>
      <w:r>
        <w:rPr>
          <w:rFonts w:ascii="Calibri" w:hAnsi="Calibri"/>
          <w:lang w:val="es-MX"/>
        </w:rPr>
        <w:t>Tipo de usuario</w:t>
      </w:r>
    </w:p>
    <w:p w:rsidR="00AC372B" w:rsidRDefault="00AC372B" w:rsidP="00850B72">
      <w:pPr>
        <w:pStyle w:val="Prrafodelista"/>
        <w:numPr>
          <w:ilvl w:val="1"/>
          <w:numId w:val="5"/>
        </w:numPr>
        <w:rPr>
          <w:rFonts w:ascii="Calibri" w:hAnsi="Calibri"/>
          <w:lang w:val="es-MX"/>
        </w:rPr>
      </w:pPr>
      <w:r>
        <w:rPr>
          <w:rFonts w:ascii="Calibri" w:hAnsi="Calibri"/>
          <w:lang w:val="es-MX"/>
        </w:rPr>
        <w:t>Correo electrónico</w:t>
      </w:r>
    </w:p>
    <w:p w:rsidR="00AC372B" w:rsidRDefault="00AC372B" w:rsidP="00850B72">
      <w:pPr>
        <w:pStyle w:val="Prrafodelista"/>
        <w:numPr>
          <w:ilvl w:val="0"/>
          <w:numId w:val="5"/>
        </w:numPr>
        <w:rPr>
          <w:rFonts w:ascii="Calibri" w:hAnsi="Calibri"/>
          <w:lang w:val="es-MX"/>
        </w:rPr>
      </w:pPr>
      <w:r>
        <w:rPr>
          <w:rFonts w:ascii="Calibri" w:hAnsi="Calibri"/>
          <w:lang w:val="es-MX"/>
        </w:rPr>
        <w:t>Alta, baja y cambio de proyectos. Los datos requeridos para la administración de proyectos son:</w:t>
      </w:r>
    </w:p>
    <w:p w:rsidR="00AC372B" w:rsidRDefault="00AC372B" w:rsidP="00850B72">
      <w:pPr>
        <w:pStyle w:val="Prrafodelista"/>
        <w:numPr>
          <w:ilvl w:val="1"/>
          <w:numId w:val="5"/>
        </w:numPr>
        <w:rPr>
          <w:rFonts w:ascii="Calibri" w:hAnsi="Calibri"/>
          <w:lang w:val="es-MX"/>
        </w:rPr>
      </w:pPr>
      <w:r>
        <w:rPr>
          <w:rFonts w:ascii="Calibri" w:hAnsi="Calibri"/>
          <w:lang w:val="es-MX"/>
        </w:rPr>
        <w:t>Nombre</w:t>
      </w:r>
    </w:p>
    <w:p w:rsidR="00AC372B" w:rsidRDefault="00AC372B" w:rsidP="00850B72">
      <w:pPr>
        <w:pStyle w:val="Prrafodelista"/>
        <w:numPr>
          <w:ilvl w:val="1"/>
          <w:numId w:val="5"/>
        </w:numPr>
        <w:rPr>
          <w:rFonts w:ascii="Calibri" w:hAnsi="Calibri"/>
          <w:lang w:val="es-MX"/>
        </w:rPr>
      </w:pPr>
      <w:r>
        <w:rPr>
          <w:rFonts w:ascii="Calibri" w:hAnsi="Calibri"/>
          <w:lang w:val="es-MX"/>
        </w:rPr>
        <w:t>Descripción</w:t>
      </w:r>
    </w:p>
    <w:p w:rsidR="00AC372B" w:rsidRDefault="00AC372B" w:rsidP="00850B72">
      <w:pPr>
        <w:pStyle w:val="Prrafodelista"/>
        <w:numPr>
          <w:ilvl w:val="1"/>
          <w:numId w:val="5"/>
        </w:numPr>
        <w:rPr>
          <w:rFonts w:ascii="Calibri" w:hAnsi="Calibri"/>
          <w:lang w:val="es-MX"/>
        </w:rPr>
      </w:pPr>
      <w:r>
        <w:rPr>
          <w:rFonts w:ascii="Calibri" w:hAnsi="Calibri"/>
          <w:lang w:val="es-MX"/>
        </w:rPr>
        <w:t>Fecha de inicio</w:t>
      </w:r>
    </w:p>
    <w:p w:rsidR="00AC372B" w:rsidRDefault="00AC372B" w:rsidP="00850B72">
      <w:pPr>
        <w:pStyle w:val="Prrafodelista"/>
        <w:numPr>
          <w:ilvl w:val="1"/>
          <w:numId w:val="5"/>
        </w:numPr>
        <w:rPr>
          <w:rFonts w:ascii="Calibri" w:hAnsi="Calibri"/>
          <w:lang w:val="es-MX"/>
        </w:rPr>
      </w:pPr>
      <w:r>
        <w:rPr>
          <w:rFonts w:ascii="Calibri" w:hAnsi="Calibri"/>
          <w:lang w:val="es-MX"/>
        </w:rPr>
        <w:t>Fecha estimada de fin</w:t>
      </w:r>
    </w:p>
    <w:p w:rsidR="00AC372B" w:rsidRDefault="00AC372B" w:rsidP="00850B72">
      <w:pPr>
        <w:pStyle w:val="Prrafodelista"/>
        <w:numPr>
          <w:ilvl w:val="1"/>
          <w:numId w:val="5"/>
        </w:numPr>
        <w:rPr>
          <w:rFonts w:ascii="Calibri" w:hAnsi="Calibri"/>
          <w:lang w:val="es-MX"/>
        </w:rPr>
      </w:pPr>
      <w:r>
        <w:rPr>
          <w:rFonts w:ascii="Calibri" w:hAnsi="Calibri"/>
          <w:lang w:val="es-MX"/>
        </w:rPr>
        <w:t>Fecha comprometida de fin.</w:t>
      </w:r>
    </w:p>
    <w:p w:rsidR="00AC372B" w:rsidRDefault="00AC372B" w:rsidP="00E77C14">
      <w:pPr>
        <w:pStyle w:val="Prrafodelista"/>
        <w:rPr>
          <w:rFonts w:ascii="Calibri" w:hAnsi="Calibri"/>
          <w:lang w:val="es-MX"/>
        </w:rPr>
      </w:pPr>
    </w:p>
    <w:p w:rsidR="00AC372B" w:rsidRDefault="00AC372B" w:rsidP="00E77C14">
      <w:pPr>
        <w:pStyle w:val="Prrafodelista"/>
        <w:ind w:left="1080" w:firstLine="360"/>
        <w:rPr>
          <w:rFonts w:ascii="Calibri" w:hAnsi="Calibri"/>
          <w:u w:val="single"/>
          <w:lang w:val="es-MX"/>
        </w:rPr>
      </w:pPr>
      <w:r w:rsidRPr="00E77C14">
        <w:rPr>
          <w:rFonts w:ascii="Calibri" w:hAnsi="Calibri"/>
          <w:u w:val="single"/>
          <w:lang w:val="es-MX"/>
        </w:rPr>
        <w:t>Usuario Gerente</w:t>
      </w:r>
    </w:p>
    <w:p w:rsidR="00AC372B" w:rsidRPr="00E77C14" w:rsidRDefault="00AC372B" w:rsidP="00E77C14">
      <w:pPr>
        <w:pStyle w:val="Prrafodelista"/>
        <w:ind w:left="1080" w:firstLine="360"/>
        <w:rPr>
          <w:rFonts w:ascii="Calibri" w:hAnsi="Calibri"/>
          <w:u w:val="single"/>
          <w:lang w:val="es-MX"/>
        </w:rPr>
      </w:pPr>
    </w:p>
    <w:p w:rsidR="00AC372B" w:rsidRDefault="00AC372B" w:rsidP="00750EDB">
      <w:pPr>
        <w:pStyle w:val="Prrafodelista"/>
        <w:numPr>
          <w:ilvl w:val="0"/>
          <w:numId w:val="5"/>
        </w:numPr>
        <w:rPr>
          <w:rFonts w:ascii="Calibri" w:hAnsi="Calibri"/>
          <w:lang w:val="es-MX"/>
        </w:rPr>
      </w:pPr>
      <w:r>
        <w:rPr>
          <w:rFonts w:ascii="Calibri" w:hAnsi="Calibri"/>
          <w:lang w:val="es-MX"/>
        </w:rPr>
        <w:t>Asignación de recursos humanos a los proyectos existentes. Se asignará a un proyecto en específico:</w:t>
      </w:r>
    </w:p>
    <w:p w:rsidR="00AC372B" w:rsidRDefault="00AC372B" w:rsidP="00750EDB">
      <w:pPr>
        <w:pStyle w:val="Prrafodelista"/>
        <w:numPr>
          <w:ilvl w:val="1"/>
          <w:numId w:val="5"/>
        </w:numPr>
        <w:rPr>
          <w:rFonts w:ascii="Calibri" w:hAnsi="Calibri"/>
          <w:lang w:val="es-MX"/>
        </w:rPr>
      </w:pPr>
      <w:r>
        <w:rPr>
          <w:rFonts w:ascii="Calibri" w:hAnsi="Calibri"/>
          <w:lang w:val="es-MX"/>
        </w:rPr>
        <w:t>Líder de proyecto</w:t>
      </w:r>
    </w:p>
    <w:p w:rsidR="00AC372B" w:rsidRDefault="00AC372B" w:rsidP="00750EDB">
      <w:pPr>
        <w:pStyle w:val="Prrafodelista"/>
        <w:numPr>
          <w:ilvl w:val="1"/>
          <w:numId w:val="5"/>
        </w:numPr>
        <w:rPr>
          <w:rFonts w:ascii="Calibri" w:hAnsi="Calibri"/>
          <w:lang w:val="es-MX"/>
        </w:rPr>
      </w:pPr>
      <w:r>
        <w:rPr>
          <w:rFonts w:ascii="Calibri" w:hAnsi="Calibri"/>
          <w:lang w:val="es-MX"/>
        </w:rPr>
        <w:t>Equipo de desarrollo</w:t>
      </w:r>
    </w:p>
    <w:p w:rsidR="00AC372B" w:rsidRDefault="00AC372B" w:rsidP="00E77C14">
      <w:pPr>
        <w:pStyle w:val="Prrafodelista"/>
        <w:numPr>
          <w:ilvl w:val="0"/>
          <w:numId w:val="5"/>
        </w:numPr>
        <w:rPr>
          <w:rFonts w:ascii="Calibri" w:hAnsi="Calibri"/>
          <w:lang w:val="es-MX"/>
        </w:rPr>
      </w:pPr>
      <w:r>
        <w:rPr>
          <w:rFonts w:ascii="Calibri" w:hAnsi="Calibri"/>
          <w:lang w:val="es-MX"/>
        </w:rPr>
        <w:t>Visualización de cualquier estadística y reporte que genere el sistema.</w:t>
      </w:r>
    </w:p>
    <w:p w:rsidR="00AC372B" w:rsidRDefault="00AC372B" w:rsidP="00E77C14">
      <w:pPr>
        <w:pStyle w:val="Prrafodelista"/>
        <w:rPr>
          <w:rFonts w:ascii="Calibri" w:hAnsi="Calibri"/>
          <w:lang w:val="es-MX"/>
        </w:rPr>
      </w:pPr>
    </w:p>
    <w:p w:rsidR="00AC372B" w:rsidRDefault="00AC372B" w:rsidP="00E77C14">
      <w:pPr>
        <w:pStyle w:val="Prrafodelista"/>
        <w:ind w:left="1440"/>
        <w:rPr>
          <w:rFonts w:ascii="Calibri" w:hAnsi="Calibri"/>
          <w:u w:val="single"/>
          <w:lang w:val="es-MX"/>
        </w:rPr>
      </w:pPr>
      <w:r w:rsidRPr="00E77C14">
        <w:rPr>
          <w:rFonts w:ascii="Calibri" w:hAnsi="Calibri"/>
          <w:u w:val="single"/>
          <w:lang w:val="es-MX"/>
        </w:rPr>
        <w:t>Usuario Líder de proyecto</w:t>
      </w:r>
    </w:p>
    <w:p w:rsidR="00AC372B" w:rsidRPr="00E77C14" w:rsidRDefault="00AC372B" w:rsidP="00E77C14">
      <w:pPr>
        <w:pStyle w:val="Prrafodelista"/>
        <w:ind w:left="1440"/>
        <w:rPr>
          <w:rFonts w:ascii="Calibri" w:hAnsi="Calibri"/>
          <w:u w:val="single"/>
          <w:lang w:val="es-MX"/>
        </w:rPr>
      </w:pPr>
    </w:p>
    <w:p w:rsidR="00AC372B" w:rsidRDefault="00AC372B" w:rsidP="00EE5A62">
      <w:pPr>
        <w:pStyle w:val="Prrafodelista"/>
        <w:numPr>
          <w:ilvl w:val="0"/>
          <w:numId w:val="5"/>
        </w:numPr>
        <w:rPr>
          <w:rFonts w:ascii="Calibri" w:hAnsi="Calibri"/>
          <w:lang w:val="es-MX"/>
        </w:rPr>
      </w:pPr>
      <w:r>
        <w:rPr>
          <w:rFonts w:ascii="Calibri" w:hAnsi="Calibri"/>
          <w:lang w:val="es-MX"/>
        </w:rPr>
        <w:t>Creación del plan de calidad. Consiste en la definición de actividades de calidad, técnicas de remoción y la definición de objetivos para llevar a cabo el producto de software con la calidad requerida.</w:t>
      </w:r>
    </w:p>
    <w:p w:rsidR="00AC372B" w:rsidRDefault="00AC372B" w:rsidP="00750EDB">
      <w:pPr>
        <w:pStyle w:val="Prrafodelista"/>
        <w:numPr>
          <w:ilvl w:val="0"/>
          <w:numId w:val="5"/>
        </w:numPr>
        <w:rPr>
          <w:rFonts w:ascii="Calibri" w:hAnsi="Calibri"/>
          <w:lang w:val="es-MX"/>
        </w:rPr>
      </w:pPr>
      <w:r w:rsidRPr="000B042A">
        <w:rPr>
          <w:rFonts w:ascii="Calibri" w:hAnsi="Calibri"/>
          <w:lang w:val="es-MX"/>
        </w:rPr>
        <w:t>Creación del ciclo de vida de desarrollo para un proyecto en específico. La creación del ciclo de vida  consiste en la definición de las fases de desarrollo</w:t>
      </w:r>
      <w:r>
        <w:rPr>
          <w:rFonts w:ascii="Calibri" w:hAnsi="Calibri"/>
          <w:lang w:val="es-MX"/>
        </w:rPr>
        <w:t>.</w:t>
      </w:r>
    </w:p>
    <w:p w:rsidR="00AC372B" w:rsidRDefault="00AC372B" w:rsidP="00750EDB">
      <w:pPr>
        <w:pStyle w:val="Prrafodelista"/>
        <w:numPr>
          <w:ilvl w:val="0"/>
          <w:numId w:val="5"/>
        </w:numPr>
        <w:rPr>
          <w:rFonts w:ascii="Calibri" w:hAnsi="Calibri"/>
          <w:lang w:val="es-MX"/>
        </w:rPr>
      </w:pPr>
      <w:r w:rsidRPr="000B042A">
        <w:rPr>
          <w:rFonts w:ascii="Calibri" w:hAnsi="Calibri"/>
          <w:lang w:val="es-MX"/>
        </w:rPr>
        <w:t xml:space="preserve">Alta, baja y cambio de actividades de desarrollo para el proyecto en específico. </w:t>
      </w:r>
    </w:p>
    <w:p w:rsidR="00AC372B" w:rsidRPr="000B042A" w:rsidRDefault="00AC372B" w:rsidP="000B042A">
      <w:pPr>
        <w:pStyle w:val="Prrafodelista"/>
        <w:numPr>
          <w:ilvl w:val="0"/>
          <w:numId w:val="5"/>
        </w:numPr>
        <w:rPr>
          <w:rFonts w:ascii="Calibri" w:hAnsi="Calibri"/>
          <w:lang w:val="es-MX"/>
        </w:rPr>
      </w:pPr>
      <w:r>
        <w:rPr>
          <w:rFonts w:ascii="Calibri" w:hAnsi="Calibri"/>
          <w:lang w:val="es-MX"/>
        </w:rPr>
        <w:t>Alta, baja y cambio de actividades de calidad para el proyecto en específico.</w:t>
      </w:r>
    </w:p>
    <w:p w:rsidR="00AC372B" w:rsidRDefault="00AC372B" w:rsidP="00750EDB">
      <w:pPr>
        <w:pStyle w:val="Prrafodelista"/>
        <w:numPr>
          <w:ilvl w:val="0"/>
          <w:numId w:val="5"/>
        </w:numPr>
        <w:rPr>
          <w:rFonts w:ascii="Calibri" w:hAnsi="Calibri"/>
          <w:lang w:val="es-MX"/>
        </w:rPr>
      </w:pPr>
      <w:r w:rsidRPr="000B042A">
        <w:rPr>
          <w:rFonts w:ascii="Calibri" w:hAnsi="Calibri"/>
          <w:lang w:val="es-MX"/>
        </w:rPr>
        <w:t>Asignación de actividades de desarrollo y calidad al equipo de desarrollo.</w:t>
      </w:r>
    </w:p>
    <w:p w:rsidR="00AC372B" w:rsidRDefault="00AC372B" w:rsidP="00750EDB">
      <w:pPr>
        <w:pStyle w:val="Prrafodelista"/>
        <w:numPr>
          <w:ilvl w:val="0"/>
          <w:numId w:val="5"/>
        </w:numPr>
        <w:rPr>
          <w:rFonts w:ascii="Calibri" w:hAnsi="Calibri"/>
          <w:lang w:val="es-MX"/>
        </w:rPr>
      </w:pPr>
      <w:r>
        <w:rPr>
          <w:rFonts w:ascii="Calibri" w:hAnsi="Calibri"/>
          <w:lang w:val="es-MX"/>
        </w:rPr>
        <w:lastRenderedPageBreak/>
        <w:t>Alta, baja y cambio de plantillas para cada actividad de aseguramiento de la calidad,  por ejemplo listas de chequeo personal y entre colegas por tipo de producto de trabajo y fase. Estas plantillas estarán disponibles para uso de cualquier miembro del equipo de desarrollo.</w:t>
      </w:r>
    </w:p>
    <w:p w:rsidR="00AC372B" w:rsidRDefault="00AC372B" w:rsidP="00750EDB">
      <w:pPr>
        <w:pStyle w:val="Prrafodelista"/>
        <w:numPr>
          <w:ilvl w:val="0"/>
          <w:numId w:val="5"/>
        </w:numPr>
        <w:rPr>
          <w:rFonts w:ascii="Calibri" w:hAnsi="Calibri"/>
          <w:lang w:val="es-MX"/>
        </w:rPr>
      </w:pPr>
      <w:r>
        <w:rPr>
          <w:rFonts w:ascii="Calibri" w:hAnsi="Calibri"/>
          <w:lang w:val="es-MX"/>
        </w:rPr>
        <w:t>Visualización de estadísticas y reportes por desarrollador, por proyecto, por proyecto y desarrollador, por proyectos en los que ha participado.</w:t>
      </w:r>
    </w:p>
    <w:p w:rsidR="00AC372B" w:rsidRDefault="00AC372B" w:rsidP="00E77C14">
      <w:pPr>
        <w:pStyle w:val="Prrafodelista"/>
        <w:rPr>
          <w:rFonts w:ascii="Calibri" w:hAnsi="Calibri"/>
          <w:lang w:val="es-MX"/>
        </w:rPr>
      </w:pPr>
    </w:p>
    <w:p w:rsidR="00AC372B" w:rsidRDefault="00AC372B" w:rsidP="00E77C14">
      <w:pPr>
        <w:pStyle w:val="Prrafodelista"/>
        <w:ind w:firstLine="720"/>
        <w:rPr>
          <w:rFonts w:ascii="Calibri" w:hAnsi="Calibri"/>
          <w:u w:val="single"/>
          <w:lang w:val="es-MX"/>
        </w:rPr>
      </w:pPr>
      <w:r w:rsidRPr="00E77C14">
        <w:rPr>
          <w:rFonts w:ascii="Calibri" w:hAnsi="Calibri"/>
          <w:u w:val="single"/>
          <w:lang w:val="es-MX"/>
        </w:rPr>
        <w:t>Usuario Desarrollador</w:t>
      </w:r>
    </w:p>
    <w:p w:rsidR="00AC372B" w:rsidRPr="00E77C14" w:rsidRDefault="00AC372B" w:rsidP="00E77C14">
      <w:pPr>
        <w:pStyle w:val="Prrafodelista"/>
        <w:ind w:firstLine="720"/>
        <w:rPr>
          <w:rFonts w:ascii="Calibri" w:hAnsi="Calibri"/>
          <w:u w:val="single"/>
          <w:lang w:val="es-MX"/>
        </w:rPr>
      </w:pPr>
    </w:p>
    <w:p w:rsidR="00AC372B" w:rsidRDefault="00AC372B" w:rsidP="000B042A">
      <w:pPr>
        <w:pStyle w:val="Prrafodelista"/>
        <w:numPr>
          <w:ilvl w:val="0"/>
          <w:numId w:val="5"/>
        </w:numPr>
        <w:rPr>
          <w:rFonts w:ascii="Calibri" w:hAnsi="Calibri"/>
          <w:lang w:val="es-MX"/>
        </w:rPr>
      </w:pPr>
      <w:r w:rsidRPr="000B042A">
        <w:rPr>
          <w:rFonts w:ascii="Calibri" w:hAnsi="Calibri"/>
          <w:lang w:val="es-MX"/>
        </w:rPr>
        <w:t xml:space="preserve">Alta, baja y cambio de actividades de desarrollo para el proyecto en específico. </w:t>
      </w:r>
    </w:p>
    <w:p w:rsidR="00AC372B" w:rsidRDefault="00AC372B" w:rsidP="00750EDB">
      <w:pPr>
        <w:pStyle w:val="Prrafodelista"/>
        <w:numPr>
          <w:ilvl w:val="0"/>
          <w:numId w:val="5"/>
        </w:numPr>
        <w:rPr>
          <w:rFonts w:ascii="Calibri" w:hAnsi="Calibri"/>
          <w:lang w:val="es-MX"/>
        </w:rPr>
      </w:pPr>
      <w:r>
        <w:rPr>
          <w:rFonts w:ascii="Calibri" w:hAnsi="Calibri"/>
          <w:lang w:val="es-MX"/>
        </w:rPr>
        <w:t>Actualización de actividades de desarrollo. Consiste en el cambio de estatus de inicio de la actividad, actualización del esfuerzo requerido, así como el cambio de estatus de fin de la actividad.</w:t>
      </w:r>
    </w:p>
    <w:p w:rsidR="00AC372B" w:rsidRDefault="00AC372B" w:rsidP="00750EDB">
      <w:pPr>
        <w:pStyle w:val="Prrafodelista"/>
        <w:numPr>
          <w:ilvl w:val="0"/>
          <w:numId w:val="5"/>
        </w:numPr>
        <w:rPr>
          <w:rFonts w:ascii="Calibri" w:hAnsi="Calibri"/>
          <w:lang w:val="es-MX"/>
        </w:rPr>
      </w:pPr>
      <w:r>
        <w:rPr>
          <w:rFonts w:ascii="Calibri" w:hAnsi="Calibri"/>
          <w:lang w:val="es-MX"/>
        </w:rPr>
        <w:t xml:space="preserve">Actualización de actividades de calidad. Consiste en el cambio de estatus de inicio de la actividad, actualización del esfuerzo requerido, registro y seguimiento de defectos, así como el cambio de estatus de fin de la actividad. </w:t>
      </w:r>
    </w:p>
    <w:p w:rsidR="00AC372B" w:rsidRDefault="00AC372B" w:rsidP="00750EDB">
      <w:pPr>
        <w:pStyle w:val="Prrafodelista"/>
        <w:numPr>
          <w:ilvl w:val="0"/>
          <w:numId w:val="5"/>
        </w:numPr>
        <w:rPr>
          <w:rFonts w:ascii="Calibri" w:hAnsi="Calibri"/>
          <w:lang w:val="es-MX"/>
        </w:rPr>
      </w:pPr>
      <w:r>
        <w:rPr>
          <w:rFonts w:ascii="Calibri" w:hAnsi="Calibri"/>
          <w:lang w:val="es-MX"/>
        </w:rPr>
        <w:t>Registro y seguimiento de defectos. Consiste en el registro de los parámetros iniciales del defecto, en la corrección del mismo y en el registro de sus parámetros finales.</w:t>
      </w:r>
    </w:p>
    <w:p w:rsidR="00AC372B" w:rsidRDefault="00AC372B" w:rsidP="00750EDB">
      <w:pPr>
        <w:pStyle w:val="Prrafodelista"/>
        <w:numPr>
          <w:ilvl w:val="0"/>
          <w:numId w:val="5"/>
        </w:numPr>
        <w:rPr>
          <w:rFonts w:ascii="Calibri" w:hAnsi="Calibri"/>
          <w:lang w:val="es-MX"/>
        </w:rPr>
      </w:pPr>
      <w:r>
        <w:rPr>
          <w:rFonts w:ascii="Calibri" w:hAnsi="Calibri"/>
          <w:lang w:val="es-MX"/>
        </w:rPr>
        <w:t>Alta, baja y cambio de plantillas para cada actividad personal de aseguramiento de calidad (listas de chequeo de revisiones personales). Estas plantillas estarán disponibles únicamente para el desarrollador que las creó.</w:t>
      </w:r>
    </w:p>
    <w:p w:rsidR="00AC372B" w:rsidRDefault="00AC372B" w:rsidP="00750EDB">
      <w:pPr>
        <w:pStyle w:val="Prrafodelista"/>
        <w:numPr>
          <w:ilvl w:val="0"/>
          <w:numId w:val="5"/>
        </w:numPr>
        <w:rPr>
          <w:rFonts w:ascii="Calibri" w:hAnsi="Calibri"/>
          <w:lang w:val="es-MX"/>
        </w:rPr>
      </w:pPr>
      <w:r>
        <w:rPr>
          <w:rFonts w:ascii="Calibri" w:hAnsi="Calibri"/>
          <w:lang w:val="es-MX"/>
        </w:rPr>
        <w:t>Visualización de estadísticas y reportes sobre un proyecto en específico y un desarrollador en específico, así como la visualización de reportes sobre un desarrollador en específico a lo largo de los proyectos en los que ha participado.</w:t>
      </w:r>
    </w:p>
    <w:p w:rsidR="00AC372B" w:rsidRDefault="00AC372B" w:rsidP="00EE5A62">
      <w:pPr>
        <w:pStyle w:val="Prrafodelista"/>
        <w:rPr>
          <w:rFonts w:ascii="Calibri" w:hAnsi="Calibri"/>
          <w:lang w:val="es-MX"/>
        </w:rPr>
      </w:pPr>
    </w:p>
    <w:p w:rsidR="00A42899" w:rsidRDefault="00A42899" w:rsidP="00A42899">
      <w:pPr>
        <w:pStyle w:val="Prrafodelista"/>
        <w:ind w:left="0"/>
        <w:rPr>
          <w:rFonts w:ascii="Calibri" w:hAnsi="Calibri"/>
          <w:lang w:val="es-MX"/>
        </w:rPr>
      </w:pPr>
      <w:r>
        <w:rPr>
          <w:rFonts w:ascii="Calibri" w:hAnsi="Calibri"/>
          <w:lang w:val="es-MX"/>
        </w:rPr>
        <w:t>* La funcionalidad dentro del sistema se hereda para los diferentes tipos de usuario. El gerente puede realizar las funciones del líder de proyecto y el líder de proyecto puede realizar las funciones del desarrollador.</w:t>
      </w:r>
    </w:p>
    <w:p w:rsidR="00FE2556" w:rsidRDefault="00FE2556" w:rsidP="00A42899">
      <w:pPr>
        <w:pStyle w:val="Prrafodelista"/>
        <w:ind w:left="0"/>
        <w:rPr>
          <w:rFonts w:ascii="Calibri" w:hAnsi="Calibri"/>
          <w:u w:val="single"/>
          <w:lang w:val="es-MX"/>
        </w:rPr>
        <w:sectPr w:rsidR="00FE2556" w:rsidSect="005B2002">
          <w:headerReference w:type="default" r:id="rId9"/>
          <w:footerReference w:type="default" r:id="rId10"/>
          <w:pgSz w:w="12240" w:h="15840"/>
          <w:pgMar w:top="1440" w:right="1800" w:bottom="1440" w:left="1620" w:header="708" w:footer="708" w:gutter="0"/>
          <w:cols w:space="708"/>
          <w:docGrid w:linePitch="360"/>
        </w:sectPr>
      </w:pPr>
    </w:p>
    <w:p w:rsidR="00AC372B" w:rsidRDefault="005717F7" w:rsidP="00EE5A62">
      <w:pPr>
        <w:pStyle w:val="Prrafodelista"/>
        <w:ind w:left="1440"/>
        <w:rPr>
          <w:rFonts w:ascii="Calibri" w:hAnsi="Calibri"/>
          <w:u w:val="single"/>
          <w:lang w:val="es-MX"/>
        </w:rPr>
      </w:pPr>
      <w:r>
        <w:rPr>
          <w:rFonts w:ascii="Calibri" w:hAnsi="Calibri"/>
          <w:u w:val="single"/>
          <w:lang w:val="es-MX"/>
        </w:rPr>
        <w:lastRenderedPageBreak/>
        <w:t>Reportes y estadísticas</w:t>
      </w:r>
    </w:p>
    <w:p w:rsidR="00AC372B" w:rsidRPr="00EE5A62" w:rsidRDefault="00AC372B" w:rsidP="00EE5A62">
      <w:pPr>
        <w:pStyle w:val="Prrafodelista"/>
        <w:ind w:left="1440"/>
        <w:rPr>
          <w:rFonts w:ascii="Calibri" w:hAnsi="Calibri"/>
          <w:u w:val="single"/>
          <w:lang w:val="es-MX"/>
        </w:rPr>
      </w:pPr>
    </w:p>
    <w:p w:rsidR="005717F7" w:rsidRDefault="00AC372B" w:rsidP="005717F7">
      <w:pPr>
        <w:pStyle w:val="Prrafodelista"/>
        <w:numPr>
          <w:ilvl w:val="0"/>
          <w:numId w:val="24"/>
        </w:numPr>
        <w:rPr>
          <w:rFonts w:ascii="Calibri" w:hAnsi="Calibri"/>
          <w:lang w:val="es-MX"/>
        </w:rPr>
      </w:pPr>
      <w:r>
        <w:rPr>
          <w:rFonts w:ascii="Calibri" w:hAnsi="Calibri"/>
          <w:lang w:val="es-MX"/>
        </w:rPr>
        <w:t>Generación de estadísticas, métricas y reportes a medida que los desarrolladores y líderes de proyecto registran el esfuerzo realizado (sobre actividades de desarrollo y calidad), registran y corrigen los defectos encontrados.</w:t>
      </w:r>
    </w:p>
    <w:p w:rsidR="005717F7" w:rsidRPr="005717F7" w:rsidRDefault="005717F7" w:rsidP="005717F7">
      <w:pPr>
        <w:pStyle w:val="Prrafodelista"/>
        <w:rPr>
          <w:rFonts w:ascii="Calibri" w:hAnsi="Calibri"/>
          <w:lang w:val="es-MX"/>
        </w:rPr>
      </w:pPr>
    </w:p>
    <w:p w:rsidR="00AC372B" w:rsidRPr="00A42899" w:rsidRDefault="005717F7" w:rsidP="005717F7">
      <w:pPr>
        <w:pStyle w:val="Prrafodelista"/>
        <w:numPr>
          <w:ilvl w:val="1"/>
          <w:numId w:val="24"/>
        </w:numPr>
        <w:rPr>
          <w:rFonts w:ascii="Calibri" w:hAnsi="Calibri"/>
          <w:u w:val="single"/>
          <w:lang w:val="es-MX"/>
        </w:rPr>
      </w:pPr>
      <w:r w:rsidRPr="00A42899">
        <w:rPr>
          <w:rFonts w:ascii="Calibri" w:hAnsi="Calibri"/>
          <w:u w:val="single"/>
          <w:lang w:val="es-MX"/>
        </w:rPr>
        <w:t>Estadísticas y reportes generales</w:t>
      </w:r>
    </w:p>
    <w:p w:rsidR="00AC372B" w:rsidRDefault="00AC372B" w:rsidP="005717F7">
      <w:pPr>
        <w:pStyle w:val="Prrafodelista"/>
        <w:rPr>
          <w:rFonts w:ascii="Calibri" w:hAnsi="Calibri"/>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2409"/>
        <w:gridCol w:w="2127"/>
        <w:gridCol w:w="3685"/>
        <w:gridCol w:w="2552"/>
      </w:tblGrid>
      <w:tr w:rsidR="00A42899" w:rsidRPr="00A42899" w:rsidTr="00A42899">
        <w:trPr>
          <w:jc w:val="center"/>
        </w:trPr>
        <w:tc>
          <w:tcPr>
            <w:tcW w:w="1668" w:type="dxa"/>
          </w:tcPr>
          <w:p w:rsidR="00A42899" w:rsidRPr="00A42899" w:rsidRDefault="00A42899" w:rsidP="00A42899">
            <w:pPr>
              <w:rPr>
                <w:rFonts w:asciiTheme="minorHAnsi" w:hAnsiTheme="minorHAnsi" w:cstheme="minorHAnsi"/>
                <w:szCs w:val="20"/>
              </w:rPr>
            </w:pPr>
          </w:p>
        </w:tc>
        <w:tc>
          <w:tcPr>
            <w:tcW w:w="2409" w:type="dxa"/>
          </w:tcPr>
          <w:p w:rsidR="00A42899" w:rsidRPr="00A42899" w:rsidRDefault="00A42899" w:rsidP="00A42899">
            <w:pPr>
              <w:jc w:val="center"/>
              <w:rPr>
                <w:rFonts w:asciiTheme="minorHAnsi" w:hAnsiTheme="minorHAnsi" w:cstheme="minorHAnsi"/>
                <w:b/>
                <w:szCs w:val="20"/>
              </w:rPr>
            </w:pPr>
            <w:r w:rsidRPr="00A42899">
              <w:rPr>
                <w:rFonts w:asciiTheme="minorHAnsi" w:hAnsiTheme="minorHAnsi" w:cstheme="minorHAnsi"/>
                <w:b/>
                <w:szCs w:val="20"/>
              </w:rPr>
              <w:t>REQUERIDA/DESEABLE</w:t>
            </w:r>
          </w:p>
        </w:tc>
        <w:tc>
          <w:tcPr>
            <w:tcW w:w="2127" w:type="dxa"/>
          </w:tcPr>
          <w:p w:rsidR="00A42899" w:rsidRPr="00A42899" w:rsidRDefault="00A42899" w:rsidP="00A42899">
            <w:pPr>
              <w:jc w:val="center"/>
              <w:rPr>
                <w:rFonts w:asciiTheme="minorHAnsi" w:hAnsiTheme="minorHAnsi" w:cstheme="minorHAnsi"/>
                <w:b/>
                <w:szCs w:val="20"/>
              </w:rPr>
            </w:pPr>
            <w:r w:rsidRPr="00A42899">
              <w:rPr>
                <w:rFonts w:asciiTheme="minorHAnsi" w:hAnsiTheme="minorHAnsi" w:cstheme="minorHAnsi"/>
                <w:b/>
                <w:szCs w:val="20"/>
              </w:rPr>
              <w:t>METRICAS</w:t>
            </w:r>
          </w:p>
        </w:tc>
        <w:tc>
          <w:tcPr>
            <w:tcW w:w="3685" w:type="dxa"/>
          </w:tcPr>
          <w:p w:rsidR="00A42899" w:rsidRPr="00A42899" w:rsidRDefault="00A42899" w:rsidP="00A42899">
            <w:pPr>
              <w:jc w:val="center"/>
              <w:rPr>
                <w:rFonts w:asciiTheme="minorHAnsi" w:hAnsiTheme="minorHAnsi" w:cstheme="minorHAnsi"/>
                <w:b/>
                <w:szCs w:val="20"/>
              </w:rPr>
            </w:pPr>
            <w:r w:rsidRPr="00A42899">
              <w:rPr>
                <w:rFonts w:asciiTheme="minorHAnsi" w:hAnsiTheme="minorHAnsi" w:cstheme="minorHAnsi"/>
                <w:b/>
                <w:szCs w:val="20"/>
              </w:rPr>
              <w:t>FORMULAS</w:t>
            </w:r>
          </w:p>
        </w:tc>
        <w:tc>
          <w:tcPr>
            <w:tcW w:w="2552" w:type="dxa"/>
          </w:tcPr>
          <w:p w:rsidR="00A42899" w:rsidRPr="00A42899" w:rsidRDefault="00A42899" w:rsidP="00A42899">
            <w:pPr>
              <w:jc w:val="center"/>
              <w:rPr>
                <w:rFonts w:asciiTheme="minorHAnsi" w:hAnsiTheme="minorHAnsi" w:cstheme="minorHAnsi"/>
                <w:b/>
                <w:szCs w:val="20"/>
              </w:rPr>
            </w:pPr>
            <w:r w:rsidRPr="00A42899">
              <w:rPr>
                <w:rFonts w:asciiTheme="minorHAnsi" w:hAnsiTheme="minorHAnsi" w:cstheme="minorHAnsi"/>
                <w:b/>
                <w:szCs w:val="20"/>
              </w:rPr>
              <w:t>ALCANCE</w:t>
            </w:r>
          </w:p>
        </w:tc>
      </w:tr>
      <w:tr w:rsidR="00A42899" w:rsidRPr="00A42899" w:rsidTr="00A42899">
        <w:trPr>
          <w:jc w:val="center"/>
        </w:trPr>
        <w:tc>
          <w:tcPr>
            <w:tcW w:w="1668" w:type="dxa"/>
          </w:tcPr>
          <w:p w:rsidR="00A42899" w:rsidRPr="00A42899" w:rsidRDefault="00A42899" w:rsidP="00A42899">
            <w:pPr>
              <w:rPr>
                <w:rFonts w:asciiTheme="minorHAnsi" w:hAnsiTheme="minorHAnsi" w:cstheme="minorHAnsi"/>
                <w:szCs w:val="20"/>
              </w:rPr>
            </w:pPr>
            <w:proofErr w:type="spellStart"/>
            <w:r w:rsidRPr="00A42899">
              <w:rPr>
                <w:rFonts w:asciiTheme="minorHAnsi" w:hAnsiTheme="minorHAnsi" w:cstheme="minorHAnsi"/>
                <w:szCs w:val="20"/>
              </w:rPr>
              <w:t>Tiempo</w:t>
            </w:r>
            <w:proofErr w:type="spellEnd"/>
            <w:r w:rsidRPr="00A42899">
              <w:rPr>
                <w:rFonts w:asciiTheme="minorHAnsi" w:hAnsiTheme="minorHAnsi" w:cstheme="minorHAnsi"/>
                <w:szCs w:val="20"/>
              </w:rPr>
              <w:t xml:space="preserve"> de </w:t>
            </w:r>
            <w:proofErr w:type="spellStart"/>
            <w:r w:rsidRPr="00A42899">
              <w:rPr>
                <w:rFonts w:asciiTheme="minorHAnsi" w:hAnsiTheme="minorHAnsi" w:cstheme="minorHAnsi"/>
                <w:szCs w:val="20"/>
              </w:rPr>
              <w:t>fase</w:t>
            </w:r>
            <w:proofErr w:type="spellEnd"/>
          </w:p>
        </w:tc>
        <w:tc>
          <w:tcPr>
            <w:tcW w:w="2409" w:type="dxa"/>
          </w:tcPr>
          <w:p w:rsidR="00A42899" w:rsidRPr="00A42899" w:rsidRDefault="00A42899" w:rsidP="00A42899">
            <w:pPr>
              <w:rPr>
                <w:rFonts w:asciiTheme="minorHAnsi" w:hAnsiTheme="minorHAnsi" w:cstheme="minorHAnsi"/>
                <w:szCs w:val="20"/>
              </w:rPr>
            </w:pPr>
            <w:proofErr w:type="spellStart"/>
            <w:r w:rsidRPr="00A42899">
              <w:rPr>
                <w:rFonts w:asciiTheme="minorHAnsi" w:hAnsiTheme="minorHAnsi" w:cstheme="minorHAnsi"/>
                <w:szCs w:val="20"/>
              </w:rPr>
              <w:t>Requerida</w:t>
            </w:r>
            <w:proofErr w:type="spellEnd"/>
          </w:p>
        </w:tc>
        <w:tc>
          <w:tcPr>
            <w:tcW w:w="2127" w:type="dxa"/>
          </w:tcPr>
          <w:p w:rsidR="00A42899" w:rsidRPr="00A42899" w:rsidRDefault="00A42899" w:rsidP="00A42899">
            <w:pPr>
              <w:rPr>
                <w:rFonts w:asciiTheme="minorHAnsi" w:hAnsiTheme="minorHAnsi" w:cstheme="minorHAnsi"/>
                <w:szCs w:val="20"/>
              </w:rPr>
            </w:pPr>
            <w:r w:rsidRPr="00A42899">
              <w:rPr>
                <w:rFonts w:asciiTheme="minorHAnsi" w:hAnsiTheme="minorHAnsi" w:cstheme="minorHAnsi"/>
                <w:szCs w:val="20"/>
              </w:rPr>
              <w:t xml:space="preserve">- </w:t>
            </w:r>
            <w:proofErr w:type="spellStart"/>
            <w:r w:rsidRPr="00A42899">
              <w:rPr>
                <w:rFonts w:asciiTheme="minorHAnsi" w:hAnsiTheme="minorHAnsi" w:cstheme="minorHAnsi"/>
                <w:szCs w:val="20"/>
              </w:rPr>
              <w:t>Tiempo</w:t>
            </w:r>
            <w:proofErr w:type="spellEnd"/>
            <w:r w:rsidRPr="00A42899">
              <w:rPr>
                <w:rFonts w:asciiTheme="minorHAnsi" w:hAnsiTheme="minorHAnsi" w:cstheme="minorHAnsi"/>
                <w:szCs w:val="20"/>
              </w:rPr>
              <w:t xml:space="preserve"> </w:t>
            </w:r>
            <w:proofErr w:type="spellStart"/>
            <w:r w:rsidRPr="00A42899">
              <w:rPr>
                <w:rFonts w:asciiTheme="minorHAnsi" w:hAnsiTheme="minorHAnsi" w:cstheme="minorHAnsi"/>
                <w:szCs w:val="20"/>
              </w:rPr>
              <w:t>fase</w:t>
            </w:r>
            <w:proofErr w:type="spellEnd"/>
          </w:p>
          <w:p w:rsidR="00A42899" w:rsidRPr="00A42899" w:rsidRDefault="00A42899" w:rsidP="00A42899">
            <w:pPr>
              <w:rPr>
                <w:rFonts w:asciiTheme="minorHAnsi" w:hAnsiTheme="minorHAnsi" w:cstheme="minorHAnsi"/>
                <w:szCs w:val="20"/>
              </w:rPr>
            </w:pPr>
            <w:r w:rsidRPr="00A42899">
              <w:rPr>
                <w:rFonts w:asciiTheme="minorHAnsi" w:hAnsiTheme="minorHAnsi" w:cstheme="minorHAnsi"/>
                <w:szCs w:val="20"/>
              </w:rPr>
              <w:t xml:space="preserve">- </w:t>
            </w:r>
            <w:proofErr w:type="spellStart"/>
            <w:r w:rsidRPr="00A42899">
              <w:rPr>
                <w:rFonts w:asciiTheme="minorHAnsi" w:hAnsiTheme="minorHAnsi" w:cstheme="minorHAnsi"/>
                <w:szCs w:val="20"/>
              </w:rPr>
              <w:t>Tiempo</w:t>
            </w:r>
            <w:proofErr w:type="spellEnd"/>
            <w:r w:rsidRPr="00A42899">
              <w:rPr>
                <w:rFonts w:asciiTheme="minorHAnsi" w:hAnsiTheme="minorHAnsi" w:cstheme="minorHAnsi"/>
                <w:szCs w:val="20"/>
              </w:rPr>
              <w:t xml:space="preserve"> </w:t>
            </w:r>
            <w:proofErr w:type="spellStart"/>
            <w:r w:rsidRPr="00A42899">
              <w:rPr>
                <w:rFonts w:asciiTheme="minorHAnsi" w:hAnsiTheme="minorHAnsi" w:cstheme="minorHAnsi"/>
                <w:szCs w:val="20"/>
              </w:rPr>
              <w:t>proyecto</w:t>
            </w:r>
            <w:proofErr w:type="spellEnd"/>
          </w:p>
        </w:tc>
        <w:tc>
          <w:tcPr>
            <w:tcW w:w="3685" w:type="dxa"/>
          </w:tcPr>
          <w:p w:rsidR="00A42899" w:rsidRPr="00A42899" w:rsidRDefault="00A42899" w:rsidP="00A42899">
            <w:pPr>
              <w:rPr>
                <w:rFonts w:asciiTheme="minorHAnsi" w:hAnsiTheme="minorHAnsi" w:cstheme="minorHAnsi"/>
                <w:szCs w:val="20"/>
              </w:rPr>
            </w:pPr>
            <w:r w:rsidRPr="00A42899">
              <w:rPr>
                <w:rFonts w:asciiTheme="minorHAnsi" w:hAnsiTheme="minorHAnsi" w:cstheme="minorHAnsi"/>
                <w:szCs w:val="20"/>
              </w:rPr>
              <w:t xml:space="preserve">% = </w:t>
            </w:r>
            <w:proofErr w:type="spellStart"/>
            <w:r w:rsidRPr="00A42899">
              <w:rPr>
                <w:rFonts w:asciiTheme="minorHAnsi" w:hAnsiTheme="minorHAnsi" w:cstheme="minorHAnsi"/>
                <w:szCs w:val="20"/>
              </w:rPr>
              <w:t>Tiempo</w:t>
            </w:r>
            <w:proofErr w:type="spellEnd"/>
            <w:r w:rsidRPr="00A42899">
              <w:rPr>
                <w:rFonts w:asciiTheme="minorHAnsi" w:hAnsiTheme="minorHAnsi" w:cstheme="minorHAnsi"/>
                <w:szCs w:val="20"/>
              </w:rPr>
              <w:t xml:space="preserve"> </w:t>
            </w:r>
            <w:proofErr w:type="spellStart"/>
            <w:r w:rsidRPr="00A42899">
              <w:rPr>
                <w:rFonts w:asciiTheme="minorHAnsi" w:hAnsiTheme="minorHAnsi" w:cstheme="minorHAnsi"/>
                <w:szCs w:val="20"/>
              </w:rPr>
              <w:t>fase</w:t>
            </w:r>
            <w:proofErr w:type="spellEnd"/>
            <w:r w:rsidRPr="00A42899">
              <w:rPr>
                <w:rFonts w:asciiTheme="minorHAnsi" w:hAnsiTheme="minorHAnsi" w:cstheme="minorHAnsi"/>
                <w:szCs w:val="20"/>
              </w:rPr>
              <w:t>/</w:t>
            </w:r>
            <w:proofErr w:type="spellStart"/>
            <w:r w:rsidRPr="00A42899">
              <w:rPr>
                <w:rFonts w:asciiTheme="minorHAnsi" w:hAnsiTheme="minorHAnsi" w:cstheme="minorHAnsi"/>
                <w:szCs w:val="20"/>
              </w:rPr>
              <w:t>Tiempo</w:t>
            </w:r>
            <w:proofErr w:type="spellEnd"/>
            <w:r w:rsidRPr="00A42899">
              <w:rPr>
                <w:rFonts w:asciiTheme="minorHAnsi" w:hAnsiTheme="minorHAnsi" w:cstheme="minorHAnsi"/>
                <w:szCs w:val="20"/>
              </w:rPr>
              <w:t xml:space="preserve"> </w:t>
            </w:r>
            <w:proofErr w:type="spellStart"/>
            <w:r w:rsidRPr="00A42899">
              <w:rPr>
                <w:rFonts w:asciiTheme="minorHAnsi" w:hAnsiTheme="minorHAnsi" w:cstheme="minorHAnsi"/>
                <w:szCs w:val="20"/>
              </w:rPr>
              <w:t>proyecto</w:t>
            </w:r>
            <w:proofErr w:type="spellEnd"/>
          </w:p>
        </w:tc>
        <w:tc>
          <w:tcPr>
            <w:tcW w:w="2552" w:type="dxa"/>
          </w:tcPr>
          <w:p w:rsidR="00A42899" w:rsidRPr="00A42899" w:rsidRDefault="00A42899" w:rsidP="00A42899">
            <w:pPr>
              <w:rPr>
                <w:rFonts w:asciiTheme="minorHAnsi" w:hAnsiTheme="minorHAnsi" w:cstheme="minorHAnsi"/>
                <w:szCs w:val="20"/>
              </w:rPr>
            </w:pPr>
            <w:proofErr w:type="spellStart"/>
            <w:r w:rsidRPr="00A42899">
              <w:rPr>
                <w:rFonts w:asciiTheme="minorHAnsi" w:hAnsiTheme="minorHAnsi" w:cstheme="minorHAnsi"/>
                <w:szCs w:val="20"/>
              </w:rPr>
              <w:t>Por</w:t>
            </w:r>
            <w:proofErr w:type="spellEnd"/>
            <w:r w:rsidRPr="00A42899">
              <w:rPr>
                <w:rFonts w:asciiTheme="minorHAnsi" w:hAnsiTheme="minorHAnsi" w:cstheme="minorHAnsi"/>
                <w:szCs w:val="20"/>
              </w:rPr>
              <w:t xml:space="preserve"> </w:t>
            </w:r>
            <w:proofErr w:type="spellStart"/>
            <w:r w:rsidRPr="00A42899">
              <w:rPr>
                <w:rFonts w:asciiTheme="minorHAnsi" w:hAnsiTheme="minorHAnsi" w:cstheme="minorHAnsi"/>
                <w:szCs w:val="20"/>
              </w:rPr>
              <w:t>proyecto</w:t>
            </w:r>
            <w:proofErr w:type="spellEnd"/>
          </w:p>
        </w:tc>
      </w:tr>
      <w:tr w:rsidR="00A42899" w:rsidRPr="00A42899" w:rsidTr="00A42899">
        <w:trPr>
          <w:jc w:val="center"/>
        </w:trPr>
        <w:tc>
          <w:tcPr>
            <w:tcW w:w="12441" w:type="dxa"/>
            <w:gridSpan w:val="5"/>
          </w:tcPr>
          <w:p w:rsidR="00A42899" w:rsidRPr="00A42899" w:rsidRDefault="00A42899" w:rsidP="00A42899">
            <w:pPr>
              <w:jc w:val="center"/>
              <w:rPr>
                <w:rFonts w:asciiTheme="minorHAnsi" w:hAnsiTheme="minorHAnsi" w:cstheme="minorHAnsi"/>
                <w:b/>
                <w:szCs w:val="20"/>
              </w:rPr>
            </w:pPr>
            <w:proofErr w:type="spellStart"/>
            <w:r w:rsidRPr="00A42899">
              <w:rPr>
                <w:rFonts w:asciiTheme="minorHAnsi" w:hAnsiTheme="minorHAnsi" w:cstheme="minorHAnsi"/>
                <w:b/>
                <w:szCs w:val="20"/>
              </w:rPr>
              <w:t>Bosquejo</w:t>
            </w:r>
            <w:proofErr w:type="spellEnd"/>
          </w:p>
          <w:p w:rsidR="00A42899" w:rsidRPr="00A42899" w:rsidRDefault="00A42899" w:rsidP="00A42899">
            <w:pPr>
              <w:jc w:val="center"/>
              <w:rPr>
                <w:rFonts w:asciiTheme="minorHAnsi" w:hAnsiTheme="minorHAnsi" w:cstheme="minorHAnsi"/>
                <w:b/>
                <w:szCs w:val="20"/>
              </w:rPr>
            </w:pPr>
            <w:r w:rsidRPr="00A42899">
              <w:rPr>
                <w:rFonts w:asciiTheme="minorHAnsi" w:hAnsiTheme="minorHAnsi" w:cstheme="minorHAnsi"/>
                <w:b/>
                <w:noProof/>
                <w:szCs w:val="20"/>
                <w:lang w:val="es-ES" w:eastAsia="es-ES"/>
              </w:rPr>
              <w:object w:dxaOrig="8670" w:dyaOrig="5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5" o:spid="_x0000_i1051" type="#_x0000_t75" style="width:433.35pt;height:252.7pt;visibility:visible" o:ole="">
                  <v:imagedata r:id="rId11" o:title=""/>
                  <o:lock v:ext="edit" aspectratio="f"/>
                </v:shape>
                <o:OLEObject Type="Embed" ProgID="Excel.Chart.8" ShapeID="Gráfico 5" DrawAspect="Content" ObjectID="_1365438634" r:id="rId12">
                  <o:FieldCodes>\s</o:FieldCodes>
                </o:OLEObject>
              </w:object>
            </w:r>
          </w:p>
          <w:p w:rsidR="00A42899" w:rsidRPr="00A42899" w:rsidRDefault="00A42899" w:rsidP="00A42899">
            <w:pPr>
              <w:jc w:val="center"/>
              <w:rPr>
                <w:rFonts w:asciiTheme="minorHAnsi" w:hAnsiTheme="minorHAnsi" w:cstheme="minorHAnsi"/>
                <w:b/>
                <w:szCs w:val="20"/>
              </w:rPr>
            </w:pPr>
          </w:p>
          <w:p w:rsidR="00A42899" w:rsidRPr="00A42899" w:rsidRDefault="00A42899" w:rsidP="00A42899">
            <w:pPr>
              <w:rPr>
                <w:rFonts w:asciiTheme="minorHAnsi" w:hAnsiTheme="minorHAnsi" w:cstheme="minorHAnsi"/>
                <w:szCs w:val="20"/>
              </w:rPr>
            </w:pPr>
            <w:r w:rsidRPr="00A42899">
              <w:rPr>
                <w:rFonts w:asciiTheme="minorHAnsi" w:hAnsiTheme="minorHAnsi" w:cstheme="minorHAnsi"/>
                <w:szCs w:val="20"/>
                <w:lang w:val="es-ES"/>
              </w:rPr>
              <w:t xml:space="preserve">En la gráfica se muestra el porcentaje de tiempo invertido en cada fase del proyecto. </w:t>
            </w:r>
            <w:r w:rsidRPr="00A42899">
              <w:rPr>
                <w:rFonts w:asciiTheme="minorHAnsi" w:hAnsiTheme="minorHAnsi" w:cstheme="minorHAnsi"/>
                <w:szCs w:val="20"/>
              </w:rPr>
              <w:t xml:space="preserve">La </w:t>
            </w:r>
            <w:proofErr w:type="spellStart"/>
            <w:r w:rsidRPr="00A42899">
              <w:rPr>
                <w:rFonts w:asciiTheme="minorHAnsi" w:hAnsiTheme="minorHAnsi" w:cstheme="minorHAnsi"/>
                <w:szCs w:val="20"/>
              </w:rPr>
              <w:t>suma</w:t>
            </w:r>
            <w:proofErr w:type="spellEnd"/>
            <w:r w:rsidRPr="00A42899">
              <w:rPr>
                <w:rFonts w:asciiTheme="minorHAnsi" w:hAnsiTheme="minorHAnsi" w:cstheme="minorHAnsi"/>
                <w:szCs w:val="20"/>
              </w:rPr>
              <w:t xml:space="preserve"> de </w:t>
            </w:r>
            <w:proofErr w:type="spellStart"/>
            <w:r w:rsidRPr="00A42899">
              <w:rPr>
                <w:rFonts w:asciiTheme="minorHAnsi" w:hAnsiTheme="minorHAnsi" w:cstheme="minorHAnsi"/>
                <w:szCs w:val="20"/>
              </w:rPr>
              <w:t>todas</w:t>
            </w:r>
            <w:proofErr w:type="spellEnd"/>
            <w:r w:rsidRPr="00A42899">
              <w:rPr>
                <w:rFonts w:asciiTheme="minorHAnsi" w:hAnsiTheme="minorHAnsi" w:cstheme="minorHAnsi"/>
                <w:szCs w:val="20"/>
              </w:rPr>
              <w:t xml:space="preserve"> </w:t>
            </w:r>
            <w:proofErr w:type="spellStart"/>
            <w:r w:rsidRPr="00A42899">
              <w:rPr>
                <w:rFonts w:asciiTheme="minorHAnsi" w:hAnsiTheme="minorHAnsi" w:cstheme="minorHAnsi"/>
                <w:szCs w:val="20"/>
              </w:rPr>
              <w:t>las</w:t>
            </w:r>
            <w:proofErr w:type="spellEnd"/>
            <w:r w:rsidRPr="00A42899">
              <w:rPr>
                <w:rFonts w:asciiTheme="minorHAnsi" w:hAnsiTheme="minorHAnsi" w:cstheme="minorHAnsi"/>
                <w:szCs w:val="20"/>
              </w:rPr>
              <w:t xml:space="preserve"> </w:t>
            </w:r>
            <w:proofErr w:type="spellStart"/>
            <w:r w:rsidRPr="00A42899">
              <w:rPr>
                <w:rFonts w:asciiTheme="minorHAnsi" w:hAnsiTheme="minorHAnsi" w:cstheme="minorHAnsi"/>
                <w:szCs w:val="20"/>
              </w:rPr>
              <w:t>fases</w:t>
            </w:r>
            <w:proofErr w:type="spellEnd"/>
            <w:r w:rsidRPr="00A42899">
              <w:rPr>
                <w:rFonts w:asciiTheme="minorHAnsi" w:hAnsiTheme="minorHAnsi" w:cstheme="minorHAnsi"/>
                <w:szCs w:val="20"/>
              </w:rPr>
              <w:t xml:space="preserve"> </w:t>
            </w:r>
            <w:proofErr w:type="spellStart"/>
            <w:r w:rsidRPr="00A42899">
              <w:rPr>
                <w:rFonts w:asciiTheme="minorHAnsi" w:hAnsiTheme="minorHAnsi" w:cstheme="minorHAnsi"/>
                <w:szCs w:val="20"/>
              </w:rPr>
              <w:t>debe</w:t>
            </w:r>
            <w:proofErr w:type="spellEnd"/>
            <w:r w:rsidRPr="00A42899">
              <w:rPr>
                <w:rFonts w:asciiTheme="minorHAnsi" w:hAnsiTheme="minorHAnsi" w:cstheme="minorHAnsi"/>
                <w:szCs w:val="20"/>
              </w:rPr>
              <w:t xml:space="preserve"> ser 100.</w:t>
            </w:r>
          </w:p>
        </w:tc>
      </w:tr>
      <w:tr w:rsidR="00A42899" w:rsidRPr="00A42899" w:rsidTr="00A42899">
        <w:trPr>
          <w:jc w:val="center"/>
        </w:trPr>
        <w:tc>
          <w:tcPr>
            <w:tcW w:w="1668" w:type="dxa"/>
          </w:tcPr>
          <w:p w:rsidR="00A42899" w:rsidRPr="00A42899" w:rsidRDefault="00A42899" w:rsidP="00A42899">
            <w:pPr>
              <w:rPr>
                <w:rFonts w:asciiTheme="minorHAnsi" w:hAnsiTheme="minorHAnsi" w:cstheme="minorHAnsi"/>
                <w:szCs w:val="20"/>
              </w:rPr>
            </w:pPr>
          </w:p>
        </w:tc>
        <w:tc>
          <w:tcPr>
            <w:tcW w:w="2409" w:type="dxa"/>
          </w:tcPr>
          <w:p w:rsidR="00A42899" w:rsidRPr="00A42899" w:rsidRDefault="00A42899" w:rsidP="00A42899">
            <w:pPr>
              <w:jc w:val="center"/>
              <w:rPr>
                <w:rFonts w:asciiTheme="minorHAnsi" w:hAnsiTheme="minorHAnsi" w:cstheme="minorHAnsi"/>
                <w:b/>
                <w:szCs w:val="20"/>
              </w:rPr>
            </w:pPr>
            <w:r w:rsidRPr="00A42899">
              <w:rPr>
                <w:rFonts w:asciiTheme="minorHAnsi" w:hAnsiTheme="minorHAnsi" w:cstheme="minorHAnsi"/>
                <w:b/>
                <w:szCs w:val="20"/>
              </w:rPr>
              <w:t>REQUERIDA/DESEABLE</w:t>
            </w:r>
          </w:p>
        </w:tc>
        <w:tc>
          <w:tcPr>
            <w:tcW w:w="2127" w:type="dxa"/>
          </w:tcPr>
          <w:p w:rsidR="00A42899" w:rsidRPr="00A42899" w:rsidRDefault="00A42899" w:rsidP="00A42899">
            <w:pPr>
              <w:jc w:val="center"/>
              <w:rPr>
                <w:rFonts w:asciiTheme="minorHAnsi" w:hAnsiTheme="minorHAnsi" w:cstheme="minorHAnsi"/>
                <w:b/>
                <w:szCs w:val="20"/>
              </w:rPr>
            </w:pPr>
            <w:r w:rsidRPr="00A42899">
              <w:rPr>
                <w:rFonts w:asciiTheme="minorHAnsi" w:hAnsiTheme="minorHAnsi" w:cstheme="minorHAnsi"/>
                <w:b/>
                <w:szCs w:val="20"/>
              </w:rPr>
              <w:t>METRICAS</w:t>
            </w:r>
          </w:p>
        </w:tc>
        <w:tc>
          <w:tcPr>
            <w:tcW w:w="3685" w:type="dxa"/>
          </w:tcPr>
          <w:p w:rsidR="00A42899" w:rsidRPr="00A42899" w:rsidRDefault="00A42899" w:rsidP="00A42899">
            <w:pPr>
              <w:jc w:val="center"/>
              <w:rPr>
                <w:rFonts w:asciiTheme="minorHAnsi" w:hAnsiTheme="minorHAnsi" w:cstheme="minorHAnsi"/>
                <w:b/>
                <w:szCs w:val="20"/>
              </w:rPr>
            </w:pPr>
            <w:r w:rsidRPr="00A42899">
              <w:rPr>
                <w:rFonts w:asciiTheme="minorHAnsi" w:hAnsiTheme="minorHAnsi" w:cstheme="minorHAnsi"/>
                <w:b/>
                <w:szCs w:val="20"/>
              </w:rPr>
              <w:t>FORMULAS</w:t>
            </w:r>
          </w:p>
        </w:tc>
        <w:tc>
          <w:tcPr>
            <w:tcW w:w="2552" w:type="dxa"/>
          </w:tcPr>
          <w:p w:rsidR="00A42899" w:rsidRPr="00A42899" w:rsidRDefault="00A42899" w:rsidP="00A42899">
            <w:pPr>
              <w:jc w:val="center"/>
              <w:rPr>
                <w:rFonts w:asciiTheme="minorHAnsi" w:hAnsiTheme="minorHAnsi" w:cstheme="minorHAnsi"/>
                <w:b/>
                <w:szCs w:val="20"/>
              </w:rPr>
            </w:pPr>
            <w:r w:rsidRPr="00A42899">
              <w:rPr>
                <w:rFonts w:asciiTheme="minorHAnsi" w:hAnsiTheme="minorHAnsi" w:cstheme="minorHAnsi"/>
                <w:b/>
                <w:szCs w:val="20"/>
              </w:rPr>
              <w:t>ALCANCE</w:t>
            </w:r>
          </w:p>
        </w:tc>
      </w:tr>
      <w:tr w:rsidR="00A42899" w:rsidRPr="00A42899" w:rsidTr="00A42899">
        <w:trPr>
          <w:jc w:val="center"/>
        </w:trPr>
        <w:tc>
          <w:tcPr>
            <w:tcW w:w="1668" w:type="dxa"/>
          </w:tcPr>
          <w:p w:rsidR="00A42899" w:rsidRPr="00A42899" w:rsidRDefault="00A42899" w:rsidP="00A42899">
            <w:pPr>
              <w:rPr>
                <w:rFonts w:asciiTheme="minorHAnsi" w:hAnsiTheme="minorHAnsi" w:cstheme="minorHAnsi"/>
                <w:szCs w:val="20"/>
              </w:rPr>
            </w:pPr>
            <w:proofErr w:type="spellStart"/>
            <w:r w:rsidRPr="00A42899">
              <w:rPr>
                <w:rFonts w:asciiTheme="minorHAnsi" w:hAnsiTheme="minorHAnsi" w:cstheme="minorHAnsi"/>
                <w:szCs w:val="20"/>
              </w:rPr>
              <w:t>Productividad</w:t>
            </w:r>
            <w:proofErr w:type="spellEnd"/>
            <w:r w:rsidRPr="00A42899">
              <w:rPr>
                <w:rFonts w:asciiTheme="minorHAnsi" w:hAnsiTheme="minorHAnsi" w:cstheme="minorHAnsi"/>
                <w:szCs w:val="20"/>
              </w:rPr>
              <w:t xml:space="preserve"> </w:t>
            </w:r>
            <w:proofErr w:type="spellStart"/>
            <w:r w:rsidRPr="00A42899">
              <w:rPr>
                <w:rFonts w:asciiTheme="minorHAnsi" w:hAnsiTheme="minorHAnsi" w:cstheme="minorHAnsi"/>
                <w:szCs w:val="20"/>
              </w:rPr>
              <w:t>por</w:t>
            </w:r>
            <w:proofErr w:type="spellEnd"/>
            <w:r w:rsidRPr="00A42899">
              <w:rPr>
                <w:rFonts w:asciiTheme="minorHAnsi" w:hAnsiTheme="minorHAnsi" w:cstheme="minorHAnsi"/>
                <w:szCs w:val="20"/>
              </w:rPr>
              <w:t xml:space="preserve"> </w:t>
            </w:r>
            <w:proofErr w:type="spellStart"/>
            <w:r w:rsidRPr="00A42899">
              <w:rPr>
                <w:rFonts w:asciiTheme="minorHAnsi" w:hAnsiTheme="minorHAnsi" w:cstheme="minorHAnsi"/>
                <w:szCs w:val="20"/>
              </w:rPr>
              <w:t>fase</w:t>
            </w:r>
            <w:proofErr w:type="spellEnd"/>
          </w:p>
        </w:tc>
        <w:tc>
          <w:tcPr>
            <w:tcW w:w="2409" w:type="dxa"/>
          </w:tcPr>
          <w:p w:rsidR="00A42899" w:rsidRPr="00A42899" w:rsidRDefault="00A42899" w:rsidP="00A42899">
            <w:pPr>
              <w:rPr>
                <w:rFonts w:asciiTheme="minorHAnsi" w:hAnsiTheme="minorHAnsi" w:cstheme="minorHAnsi"/>
                <w:szCs w:val="20"/>
              </w:rPr>
            </w:pPr>
            <w:proofErr w:type="spellStart"/>
            <w:r w:rsidRPr="00A42899">
              <w:rPr>
                <w:rFonts w:asciiTheme="minorHAnsi" w:hAnsiTheme="minorHAnsi" w:cstheme="minorHAnsi"/>
                <w:szCs w:val="20"/>
              </w:rPr>
              <w:t>Requerida</w:t>
            </w:r>
            <w:proofErr w:type="spellEnd"/>
          </w:p>
        </w:tc>
        <w:tc>
          <w:tcPr>
            <w:tcW w:w="2127" w:type="dxa"/>
          </w:tcPr>
          <w:p w:rsidR="00A42899" w:rsidRPr="00A42899" w:rsidRDefault="00A42899" w:rsidP="00A42899">
            <w:pPr>
              <w:pStyle w:val="Prrafodelista"/>
              <w:numPr>
                <w:ilvl w:val="0"/>
                <w:numId w:val="36"/>
              </w:numPr>
              <w:spacing w:before="0" w:after="0"/>
              <w:jc w:val="left"/>
              <w:rPr>
                <w:rFonts w:asciiTheme="minorHAnsi" w:hAnsiTheme="minorHAnsi" w:cstheme="minorHAnsi"/>
                <w:szCs w:val="20"/>
              </w:rPr>
            </w:pPr>
            <w:r w:rsidRPr="00A42899">
              <w:rPr>
                <w:rFonts w:asciiTheme="minorHAnsi" w:hAnsiTheme="minorHAnsi" w:cstheme="minorHAnsi"/>
                <w:szCs w:val="20"/>
              </w:rPr>
              <w:t xml:space="preserve">Total </w:t>
            </w:r>
            <w:proofErr w:type="spellStart"/>
            <w:r w:rsidRPr="00A42899">
              <w:rPr>
                <w:rFonts w:asciiTheme="minorHAnsi" w:hAnsiTheme="minorHAnsi" w:cstheme="minorHAnsi"/>
                <w:szCs w:val="20"/>
              </w:rPr>
              <w:t>esfuerzo</w:t>
            </w:r>
            <w:proofErr w:type="spellEnd"/>
            <w:r w:rsidRPr="00A42899">
              <w:rPr>
                <w:rFonts w:asciiTheme="minorHAnsi" w:hAnsiTheme="minorHAnsi" w:cstheme="minorHAnsi"/>
                <w:szCs w:val="20"/>
              </w:rPr>
              <w:t xml:space="preserve"> </w:t>
            </w:r>
            <w:proofErr w:type="spellStart"/>
            <w:r w:rsidRPr="00A42899">
              <w:rPr>
                <w:rFonts w:asciiTheme="minorHAnsi" w:hAnsiTheme="minorHAnsi" w:cstheme="minorHAnsi"/>
                <w:szCs w:val="20"/>
              </w:rPr>
              <w:t>fase</w:t>
            </w:r>
            <w:proofErr w:type="spellEnd"/>
          </w:p>
          <w:p w:rsidR="00A42899" w:rsidRPr="00A42899" w:rsidRDefault="00A42899" w:rsidP="00A42899">
            <w:pPr>
              <w:pStyle w:val="Prrafodelista"/>
              <w:numPr>
                <w:ilvl w:val="0"/>
                <w:numId w:val="36"/>
              </w:numPr>
              <w:spacing w:before="0" w:after="0"/>
              <w:jc w:val="left"/>
              <w:rPr>
                <w:rFonts w:asciiTheme="minorHAnsi" w:hAnsiTheme="minorHAnsi" w:cstheme="minorHAnsi"/>
                <w:szCs w:val="20"/>
              </w:rPr>
            </w:pPr>
            <w:proofErr w:type="spellStart"/>
            <w:r w:rsidRPr="00A42899">
              <w:rPr>
                <w:rFonts w:asciiTheme="minorHAnsi" w:hAnsiTheme="minorHAnsi" w:cstheme="minorHAnsi"/>
                <w:szCs w:val="20"/>
              </w:rPr>
              <w:t>Tamaño</w:t>
            </w:r>
            <w:proofErr w:type="spellEnd"/>
            <w:r w:rsidRPr="00A42899">
              <w:rPr>
                <w:rFonts w:asciiTheme="minorHAnsi" w:hAnsiTheme="minorHAnsi" w:cstheme="minorHAnsi"/>
                <w:szCs w:val="20"/>
              </w:rPr>
              <w:t xml:space="preserve"> del </w:t>
            </w:r>
            <w:r>
              <w:rPr>
                <w:rFonts w:asciiTheme="minorHAnsi" w:hAnsiTheme="minorHAnsi" w:cstheme="minorHAnsi"/>
                <w:szCs w:val="20"/>
              </w:rPr>
              <w:t>product</w:t>
            </w:r>
          </w:p>
        </w:tc>
        <w:tc>
          <w:tcPr>
            <w:tcW w:w="3685" w:type="dxa"/>
          </w:tcPr>
          <w:p w:rsidR="00A42899" w:rsidRPr="00A42899" w:rsidRDefault="00A42899" w:rsidP="00A42899">
            <w:pPr>
              <w:rPr>
                <w:rFonts w:asciiTheme="minorHAnsi" w:hAnsiTheme="minorHAnsi" w:cstheme="minorHAnsi"/>
                <w:szCs w:val="20"/>
                <w:lang w:val="es-ES"/>
              </w:rPr>
            </w:pPr>
            <w:r w:rsidRPr="00A42899">
              <w:rPr>
                <w:rFonts w:asciiTheme="minorHAnsi" w:hAnsiTheme="minorHAnsi" w:cstheme="minorHAnsi"/>
                <w:szCs w:val="20"/>
                <w:lang w:val="es-ES"/>
              </w:rPr>
              <w:t>Productividad = Tamaño del producto / Total esfuerzo fase</w:t>
            </w:r>
          </w:p>
        </w:tc>
        <w:tc>
          <w:tcPr>
            <w:tcW w:w="2552" w:type="dxa"/>
          </w:tcPr>
          <w:p w:rsidR="00A42899" w:rsidRPr="00A42899" w:rsidRDefault="00A42899" w:rsidP="00A42899">
            <w:pPr>
              <w:rPr>
                <w:rFonts w:asciiTheme="minorHAnsi" w:hAnsiTheme="minorHAnsi" w:cstheme="minorHAnsi"/>
                <w:szCs w:val="20"/>
              </w:rPr>
            </w:pPr>
            <w:proofErr w:type="spellStart"/>
            <w:r w:rsidRPr="00A42899">
              <w:rPr>
                <w:rFonts w:asciiTheme="minorHAnsi" w:hAnsiTheme="minorHAnsi" w:cstheme="minorHAnsi"/>
                <w:szCs w:val="20"/>
              </w:rPr>
              <w:t>Por</w:t>
            </w:r>
            <w:proofErr w:type="spellEnd"/>
            <w:r w:rsidRPr="00A42899">
              <w:rPr>
                <w:rFonts w:asciiTheme="minorHAnsi" w:hAnsiTheme="minorHAnsi" w:cstheme="minorHAnsi"/>
                <w:szCs w:val="20"/>
              </w:rPr>
              <w:t xml:space="preserve"> </w:t>
            </w:r>
            <w:proofErr w:type="spellStart"/>
            <w:r w:rsidRPr="00A42899">
              <w:rPr>
                <w:rFonts w:asciiTheme="minorHAnsi" w:hAnsiTheme="minorHAnsi" w:cstheme="minorHAnsi"/>
                <w:szCs w:val="20"/>
              </w:rPr>
              <w:t>proyecto</w:t>
            </w:r>
            <w:proofErr w:type="spellEnd"/>
          </w:p>
        </w:tc>
      </w:tr>
      <w:tr w:rsidR="00A42899" w:rsidRPr="00A42899" w:rsidTr="00A42899">
        <w:trPr>
          <w:jc w:val="center"/>
        </w:trPr>
        <w:tc>
          <w:tcPr>
            <w:tcW w:w="12441" w:type="dxa"/>
            <w:gridSpan w:val="5"/>
          </w:tcPr>
          <w:p w:rsidR="00A42899" w:rsidRPr="00A42899" w:rsidRDefault="00A42899" w:rsidP="00A42899">
            <w:pPr>
              <w:jc w:val="center"/>
              <w:rPr>
                <w:rFonts w:asciiTheme="minorHAnsi" w:hAnsiTheme="minorHAnsi" w:cstheme="minorHAnsi"/>
                <w:b/>
                <w:szCs w:val="20"/>
              </w:rPr>
            </w:pPr>
            <w:proofErr w:type="spellStart"/>
            <w:r w:rsidRPr="00A42899">
              <w:rPr>
                <w:rFonts w:asciiTheme="minorHAnsi" w:hAnsiTheme="minorHAnsi" w:cstheme="minorHAnsi"/>
                <w:b/>
                <w:szCs w:val="20"/>
              </w:rPr>
              <w:t>Bosquejo</w:t>
            </w:r>
            <w:proofErr w:type="spellEnd"/>
          </w:p>
          <w:p w:rsidR="00A42899" w:rsidRPr="00A42899" w:rsidRDefault="00A42899" w:rsidP="00A42899">
            <w:pPr>
              <w:jc w:val="center"/>
              <w:rPr>
                <w:rFonts w:asciiTheme="minorHAnsi" w:hAnsiTheme="minorHAnsi" w:cstheme="minorHAnsi"/>
                <w:b/>
                <w:szCs w:val="20"/>
              </w:rPr>
            </w:pPr>
          </w:p>
          <w:p w:rsidR="00A42899" w:rsidRPr="00A42899" w:rsidRDefault="00A42899" w:rsidP="00A42899">
            <w:pPr>
              <w:jc w:val="center"/>
              <w:rPr>
                <w:rFonts w:asciiTheme="minorHAnsi" w:hAnsiTheme="minorHAnsi" w:cstheme="minorHAnsi"/>
                <w:szCs w:val="20"/>
              </w:rPr>
            </w:pPr>
            <w:r w:rsidRPr="00A42899">
              <w:rPr>
                <w:rFonts w:asciiTheme="minorHAnsi" w:hAnsiTheme="minorHAnsi" w:cstheme="minorHAnsi"/>
                <w:noProof/>
                <w:szCs w:val="20"/>
                <w:lang w:val="es-ES" w:eastAsia="es-ES"/>
              </w:rPr>
              <w:object w:dxaOrig="8670" w:dyaOrig="5050">
                <v:shape id="Gráfico 6" o:spid="_x0000_i1050" type="#_x0000_t75" style="width:433.35pt;height:252.7pt;visibility:visible" o:ole="">
                  <v:imagedata r:id="rId13" o:title=""/>
                  <o:lock v:ext="edit" aspectratio="f"/>
                </v:shape>
                <o:OLEObject Type="Embed" ProgID="Excel.Chart.8" ShapeID="Gráfico 6" DrawAspect="Content" ObjectID="_1365438635" r:id="rId14">
                  <o:FieldCodes>\s</o:FieldCodes>
                </o:OLEObject>
              </w:object>
            </w:r>
          </w:p>
          <w:p w:rsidR="00A42899" w:rsidRPr="00A42899" w:rsidRDefault="00A42899" w:rsidP="00A42899">
            <w:pPr>
              <w:jc w:val="left"/>
              <w:rPr>
                <w:rFonts w:asciiTheme="minorHAnsi" w:hAnsiTheme="minorHAnsi" w:cstheme="minorHAnsi"/>
                <w:szCs w:val="20"/>
                <w:lang w:val="es-ES"/>
              </w:rPr>
            </w:pPr>
            <w:r w:rsidRPr="00A42899">
              <w:rPr>
                <w:rFonts w:asciiTheme="minorHAnsi" w:hAnsiTheme="minorHAnsi" w:cstheme="minorHAnsi"/>
                <w:szCs w:val="20"/>
                <w:lang w:val="es-ES"/>
              </w:rPr>
              <w:t>La gráfica representa el número de productos que se realizan por hora. Para la etapa de diseño puede ser documentos, para la de pruebas casos de prueba y para la de codificación líneas de código.</w:t>
            </w:r>
          </w:p>
        </w:tc>
      </w:tr>
      <w:tr w:rsidR="00A42899" w:rsidRPr="00A42899" w:rsidTr="00A42899">
        <w:trPr>
          <w:jc w:val="center"/>
        </w:trPr>
        <w:tc>
          <w:tcPr>
            <w:tcW w:w="1668" w:type="dxa"/>
          </w:tcPr>
          <w:p w:rsidR="00A42899" w:rsidRPr="00A42899" w:rsidRDefault="00A42899" w:rsidP="00A42899">
            <w:pPr>
              <w:rPr>
                <w:rFonts w:asciiTheme="minorHAnsi" w:hAnsiTheme="minorHAnsi" w:cstheme="minorHAnsi"/>
                <w:szCs w:val="20"/>
                <w:lang w:val="es-ES"/>
              </w:rPr>
            </w:pPr>
          </w:p>
        </w:tc>
        <w:tc>
          <w:tcPr>
            <w:tcW w:w="2409" w:type="dxa"/>
          </w:tcPr>
          <w:p w:rsidR="00A42899" w:rsidRPr="00A42899" w:rsidRDefault="00A42899" w:rsidP="00A42899">
            <w:pPr>
              <w:jc w:val="center"/>
              <w:rPr>
                <w:rFonts w:asciiTheme="minorHAnsi" w:hAnsiTheme="minorHAnsi" w:cstheme="minorHAnsi"/>
                <w:b/>
                <w:szCs w:val="20"/>
              </w:rPr>
            </w:pPr>
            <w:r w:rsidRPr="00A42899">
              <w:rPr>
                <w:rFonts w:asciiTheme="minorHAnsi" w:hAnsiTheme="minorHAnsi" w:cstheme="minorHAnsi"/>
                <w:b/>
                <w:szCs w:val="20"/>
              </w:rPr>
              <w:t>REQUERIDA/DESEABLE</w:t>
            </w:r>
          </w:p>
        </w:tc>
        <w:tc>
          <w:tcPr>
            <w:tcW w:w="2127" w:type="dxa"/>
          </w:tcPr>
          <w:p w:rsidR="00A42899" w:rsidRPr="00A42899" w:rsidRDefault="00A42899" w:rsidP="00A42899">
            <w:pPr>
              <w:jc w:val="center"/>
              <w:rPr>
                <w:rFonts w:asciiTheme="minorHAnsi" w:hAnsiTheme="minorHAnsi" w:cstheme="minorHAnsi"/>
                <w:b/>
                <w:szCs w:val="20"/>
              </w:rPr>
            </w:pPr>
            <w:r w:rsidRPr="00A42899">
              <w:rPr>
                <w:rFonts w:asciiTheme="minorHAnsi" w:hAnsiTheme="minorHAnsi" w:cstheme="minorHAnsi"/>
                <w:b/>
                <w:szCs w:val="20"/>
              </w:rPr>
              <w:t>METRICAS</w:t>
            </w:r>
          </w:p>
        </w:tc>
        <w:tc>
          <w:tcPr>
            <w:tcW w:w="3685" w:type="dxa"/>
          </w:tcPr>
          <w:p w:rsidR="00A42899" w:rsidRPr="00A42899" w:rsidRDefault="00A42899" w:rsidP="00A42899">
            <w:pPr>
              <w:jc w:val="center"/>
              <w:rPr>
                <w:rFonts w:asciiTheme="minorHAnsi" w:hAnsiTheme="minorHAnsi" w:cstheme="minorHAnsi"/>
                <w:b/>
                <w:szCs w:val="20"/>
              </w:rPr>
            </w:pPr>
            <w:r w:rsidRPr="00A42899">
              <w:rPr>
                <w:rFonts w:asciiTheme="minorHAnsi" w:hAnsiTheme="minorHAnsi" w:cstheme="minorHAnsi"/>
                <w:b/>
                <w:szCs w:val="20"/>
              </w:rPr>
              <w:t>FORMULAS</w:t>
            </w:r>
          </w:p>
        </w:tc>
        <w:tc>
          <w:tcPr>
            <w:tcW w:w="2552" w:type="dxa"/>
          </w:tcPr>
          <w:p w:rsidR="00A42899" w:rsidRPr="00A42899" w:rsidRDefault="00A42899" w:rsidP="00A42899">
            <w:pPr>
              <w:jc w:val="center"/>
              <w:rPr>
                <w:rFonts w:asciiTheme="minorHAnsi" w:hAnsiTheme="minorHAnsi" w:cstheme="minorHAnsi"/>
                <w:b/>
                <w:szCs w:val="20"/>
              </w:rPr>
            </w:pPr>
            <w:r w:rsidRPr="00A42899">
              <w:rPr>
                <w:rFonts w:asciiTheme="minorHAnsi" w:hAnsiTheme="minorHAnsi" w:cstheme="minorHAnsi"/>
                <w:b/>
                <w:szCs w:val="20"/>
              </w:rPr>
              <w:t>ALCANCE</w:t>
            </w:r>
          </w:p>
        </w:tc>
      </w:tr>
      <w:tr w:rsidR="00A42899" w:rsidRPr="00A42899" w:rsidTr="00A42899">
        <w:trPr>
          <w:jc w:val="center"/>
        </w:trPr>
        <w:tc>
          <w:tcPr>
            <w:tcW w:w="1668" w:type="dxa"/>
          </w:tcPr>
          <w:p w:rsidR="00A42899" w:rsidRPr="00A42899" w:rsidRDefault="00A42899" w:rsidP="00A42899">
            <w:pPr>
              <w:rPr>
                <w:rFonts w:asciiTheme="minorHAnsi" w:hAnsiTheme="minorHAnsi" w:cstheme="minorHAnsi"/>
                <w:szCs w:val="20"/>
              </w:rPr>
            </w:pPr>
            <w:r w:rsidRPr="00A42899">
              <w:rPr>
                <w:rFonts w:asciiTheme="minorHAnsi" w:hAnsiTheme="minorHAnsi" w:cstheme="minorHAnsi"/>
                <w:szCs w:val="20"/>
              </w:rPr>
              <w:t xml:space="preserve">Yield de </w:t>
            </w:r>
            <w:proofErr w:type="spellStart"/>
            <w:r w:rsidRPr="00A42899">
              <w:rPr>
                <w:rFonts w:asciiTheme="minorHAnsi" w:hAnsiTheme="minorHAnsi" w:cstheme="minorHAnsi"/>
                <w:szCs w:val="20"/>
              </w:rPr>
              <w:t>fase</w:t>
            </w:r>
            <w:proofErr w:type="spellEnd"/>
          </w:p>
        </w:tc>
        <w:tc>
          <w:tcPr>
            <w:tcW w:w="2409" w:type="dxa"/>
          </w:tcPr>
          <w:p w:rsidR="00A42899" w:rsidRPr="00A42899" w:rsidRDefault="00A42899" w:rsidP="00A42899">
            <w:pPr>
              <w:rPr>
                <w:rFonts w:asciiTheme="minorHAnsi" w:hAnsiTheme="minorHAnsi" w:cstheme="minorHAnsi"/>
                <w:szCs w:val="20"/>
              </w:rPr>
            </w:pPr>
            <w:proofErr w:type="spellStart"/>
            <w:r w:rsidRPr="00A42899">
              <w:rPr>
                <w:rFonts w:asciiTheme="minorHAnsi" w:hAnsiTheme="minorHAnsi" w:cstheme="minorHAnsi"/>
                <w:szCs w:val="20"/>
              </w:rPr>
              <w:t>Requerida</w:t>
            </w:r>
            <w:proofErr w:type="spellEnd"/>
          </w:p>
        </w:tc>
        <w:tc>
          <w:tcPr>
            <w:tcW w:w="2127" w:type="dxa"/>
          </w:tcPr>
          <w:p w:rsidR="00A42899" w:rsidRPr="00A42899" w:rsidRDefault="00A42899" w:rsidP="00A42899">
            <w:pPr>
              <w:pStyle w:val="Prrafodelista"/>
              <w:numPr>
                <w:ilvl w:val="0"/>
                <w:numId w:val="36"/>
              </w:numPr>
              <w:spacing w:before="0" w:after="0"/>
              <w:jc w:val="left"/>
              <w:rPr>
                <w:rFonts w:asciiTheme="minorHAnsi" w:hAnsiTheme="minorHAnsi" w:cstheme="minorHAnsi"/>
                <w:szCs w:val="20"/>
              </w:rPr>
            </w:pPr>
            <w:r w:rsidRPr="00A42899">
              <w:rPr>
                <w:rFonts w:asciiTheme="minorHAnsi" w:hAnsiTheme="minorHAnsi" w:cstheme="minorHAnsi"/>
                <w:szCs w:val="20"/>
              </w:rPr>
              <w:t xml:space="preserve">Total </w:t>
            </w:r>
            <w:proofErr w:type="spellStart"/>
            <w:r w:rsidRPr="00A42899">
              <w:rPr>
                <w:rFonts w:asciiTheme="minorHAnsi" w:hAnsiTheme="minorHAnsi" w:cstheme="minorHAnsi"/>
                <w:szCs w:val="20"/>
              </w:rPr>
              <w:t>defectos</w:t>
            </w:r>
            <w:proofErr w:type="spellEnd"/>
          </w:p>
          <w:p w:rsidR="00A42899" w:rsidRPr="00A42899" w:rsidRDefault="00A42899" w:rsidP="00A42899">
            <w:pPr>
              <w:pStyle w:val="Prrafodelista"/>
              <w:numPr>
                <w:ilvl w:val="0"/>
                <w:numId w:val="36"/>
              </w:numPr>
              <w:spacing w:before="0" w:after="0"/>
              <w:jc w:val="left"/>
              <w:rPr>
                <w:rFonts w:asciiTheme="minorHAnsi" w:hAnsiTheme="minorHAnsi" w:cstheme="minorHAnsi"/>
                <w:szCs w:val="20"/>
              </w:rPr>
            </w:pPr>
            <w:r w:rsidRPr="00A42899">
              <w:rPr>
                <w:rFonts w:asciiTheme="minorHAnsi" w:hAnsiTheme="minorHAnsi" w:cstheme="minorHAnsi"/>
                <w:szCs w:val="20"/>
              </w:rPr>
              <w:t xml:space="preserve">Total </w:t>
            </w:r>
            <w:proofErr w:type="spellStart"/>
            <w:r w:rsidRPr="00A42899">
              <w:rPr>
                <w:rFonts w:asciiTheme="minorHAnsi" w:hAnsiTheme="minorHAnsi" w:cstheme="minorHAnsi"/>
                <w:szCs w:val="20"/>
              </w:rPr>
              <w:t>defectos</w:t>
            </w:r>
            <w:proofErr w:type="spellEnd"/>
            <w:r w:rsidRPr="00A42899">
              <w:rPr>
                <w:rFonts w:asciiTheme="minorHAnsi" w:hAnsiTheme="minorHAnsi" w:cstheme="minorHAnsi"/>
                <w:szCs w:val="20"/>
              </w:rPr>
              <w:t xml:space="preserve"> </w:t>
            </w:r>
            <w:proofErr w:type="spellStart"/>
            <w:r w:rsidRPr="00A42899">
              <w:rPr>
                <w:rFonts w:asciiTheme="minorHAnsi" w:hAnsiTheme="minorHAnsi" w:cstheme="minorHAnsi"/>
                <w:szCs w:val="20"/>
              </w:rPr>
              <w:t>encontrados</w:t>
            </w:r>
            <w:proofErr w:type="spellEnd"/>
            <w:r w:rsidRPr="00A42899">
              <w:rPr>
                <w:rFonts w:asciiTheme="minorHAnsi" w:hAnsiTheme="minorHAnsi" w:cstheme="minorHAnsi"/>
                <w:szCs w:val="20"/>
              </w:rPr>
              <w:t xml:space="preserve"> </w:t>
            </w:r>
            <w:proofErr w:type="spellStart"/>
            <w:r w:rsidRPr="00A42899">
              <w:rPr>
                <w:rFonts w:asciiTheme="minorHAnsi" w:hAnsiTheme="minorHAnsi" w:cstheme="minorHAnsi"/>
                <w:szCs w:val="20"/>
              </w:rPr>
              <w:t>fase</w:t>
            </w:r>
            <w:proofErr w:type="spellEnd"/>
          </w:p>
        </w:tc>
        <w:tc>
          <w:tcPr>
            <w:tcW w:w="3685" w:type="dxa"/>
          </w:tcPr>
          <w:p w:rsidR="00A42899" w:rsidRPr="00A42899" w:rsidRDefault="00A42899" w:rsidP="00A42899">
            <w:pPr>
              <w:rPr>
                <w:rFonts w:asciiTheme="minorHAnsi" w:hAnsiTheme="minorHAnsi" w:cstheme="minorHAnsi"/>
                <w:szCs w:val="20"/>
                <w:lang w:val="es-ES"/>
              </w:rPr>
            </w:pPr>
            <w:proofErr w:type="spellStart"/>
            <w:r w:rsidRPr="00A42899">
              <w:rPr>
                <w:rFonts w:asciiTheme="minorHAnsi" w:hAnsiTheme="minorHAnsi" w:cstheme="minorHAnsi"/>
                <w:szCs w:val="20"/>
                <w:lang w:val="es-ES"/>
              </w:rPr>
              <w:t>Yield</w:t>
            </w:r>
            <w:proofErr w:type="spellEnd"/>
            <w:r w:rsidRPr="00A42899">
              <w:rPr>
                <w:rFonts w:asciiTheme="minorHAnsi" w:hAnsiTheme="minorHAnsi" w:cstheme="minorHAnsi"/>
                <w:szCs w:val="20"/>
                <w:lang w:val="es-ES"/>
              </w:rPr>
              <w:t xml:space="preserve"> = 100* Total defectos encontrados fase / Total defectos</w:t>
            </w:r>
          </w:p>
        </w:tc>
        <w:tc>
          <w:tcPr>
            <w:tcW w:w="2552" w:type="dxa"/>
          </w:tcPr>
          <w:p w:rsidR="00A42899" w:rsidRPr="00A42899" w:rsidRDefault="00A42899" w:rsidP="00A42899">
            <w:pPr>
              <w:rPr>
                <w:rFonts w:asciiTheme="minorHAnsi" w:hAnsiTheme="minorHAnsi" w:cstheme="minorHAnsi"/>
                <w:szCs w:val="20"/>
              </w:rPr>
            </w:pPr>
            <w:proofErr w:type="spellStart"/>
            <w:r w:rsidRPr="00A42899">
              <w:rPr>
                <w:rFonts w:asciiTheme="minorHAnsi" w:hAnsiTheme="minorHAnsi" w:cstheme="minorHAnsi"/>
                <w:szCs w:val="20"/>
              </w:rPr>
              <w:t>Por</w:t>
            </w:r>
            <w:proofErr w:type="spellEnd"/>
            <w:r w:rsidRPr="00A42899">
              <w:rPr>
                <w:rFonts w:asciiTheme="minorHAnsi" w:hAnsiTheme="minorHAnsi" w:cstheme="minorHAnsi"/>
                <w:szCs w:val="20"/>
              </w:rPr>
              <w:t xml:space="preserve"> </w:t>
            </w:r>
            <w:proofErr w:type="spellStart"/>
            <w:r w:rsidRPr="00A42899">
              <w:rPr>
                <w:rFonts w:asciiTheme="minorHAnsi" w:hAnsiTheme="minorHAnsi" w:cstheme="minorHAnsi"/>
                <w:szCs w:val="20"/>
              </w:rPr>
              <w:t>proyecto</w:t>
            </w:r>
            <w:proofErr w:type="spellEnd"/>
          </w:p>
        </w:tc>
      </w:tr>
      <w:tr w:rsidR="00A42899" w:rsidRPr="00A42899" w:rsidTr="00A42899">
        <w:trPr>
          <w:jc w:val="center"/>
        </w:trPr>
        <w:tc>
          <w:tcPr>
            <w:tcW w:w="12441" w:type="dxa"/>
            <w:gridSpan w:val="5"/>
          </w:tcPr>
          <w:p w:rsidR="00A42899" w:rsidRPr="00A42899" w:rsidRDefault="00A42899" w:rsidP="00A42899">
            <w:pPr>
              <w:jc w:val="center"/>
              <w:rPr>
                <w:rFonts w:asciiTheme="minorHAnsi" w:hAnsiTheme="minorHAnsi" w:cstheme="minorHAnsi"/>
                <w:b/>
                <w:szCs w:val="20"/>
              </w:rPr>
            </w:pPr>
            <w:proofErr w:type="spellStart"/>
            <w:r w:rsidRPr="00A42899">
              <w:rPr>
                <w:rFonts w:asciiTheme="minorHAnsi" w:hAnsiTheme="minorHAnsi" w:cstheme="minorHAnsi"/>
                <w:b/>
                <w:szCs w:val="20"/>
              </w:rPr>
              <w:t>Bosquejo</w:t>
            </w:r>
            <w:proofErr w:type="spellEnd"/>
          </w:p>
          <w:p w:rsidR="00A42899" w:rsidRPr="00A42899" w:rsidRDefault="00A42899" w:rsidP="00A42899">
            <w:pPr>
              <w:jc w:val="center"/>
              <w:rPr>
                <w:rFonts w:asciiTheme="minorHAnsi" w:hAnsiTheme="minorHAnsi" w:cstheme="minorHAnsi"/>
                <w:b/>
                <w:szCs w:val="20"/>
              </w:rPr>
            </w:pPr>
          </w:p>
          <w:p w:rsidR="00A42899" w:rsidRPr="00A42899" w:rsidRDefault="00A42899" w:rsidP="00A42899">
            <w:pPr>
              <w:jc w:val="center"/>
              <w:rPr>
                <w:rFonts w:asciiTheme="minorHAnsi" w:hAnsiTheme="minorHAnsi" w:cstheme="minorHAnsi"/>
                <w:szCs w:val="20"/>
              </w:rPr>
            </w:pPr>
            <w:r w:rsidRPr="00A42899">
              <w:rPr>
                <w:rFonts w:asciiTheme="minorHAnsi" w:hAnsiTheme="minorHAnsi" w:cstheme="minorHAnsi"/>
                <w:noProof/>
                <w:szCs w:val="20"/>
                <w:lang w:val="es-ES" w:eastAsia="es-ES"/>
              </w:rPr>
              <w:object w:dxaOrig="8670" w:dyaOrig="5050">
                <v:shape id="Gráfico 7" o:spid="_x0000_i1049" type="#_x0000_t75" style="width:433.35pt;height:252.7pt;visibility:visible" o:ole="">
                  <v:imagedata r:id="rId15" o:title=""/>
                  <o:lock v:ext="edit" aspectratio="f"/>
                </v:shape>
                <o:OLEObject Type="Embed" ProgID="Excel.Chart.8" ShapeID="Gráfico 7" DrawAspect="Content" ObjectID="_1365438636" r:id="rId16">
                  <o:FieldCodes>\s</o:FieldCodes>
                </o:OLEObject>
              </w:object>
            </w:r>
          </w:p>
          <w:p w:rsidR="00A42899" w:rsidRPr="00A42899" w:rsidRDefault="00A42899" w:rsidP="00A42899">
            <w:pPr>
              <w:jc w:val="center"/>
              <w:rPr>
                <w:rFonts w:asciiTheme="minorHAnsi" w:hAnsiTheme="minorHAnsi" w:cstheme="minorHAnsi"/>
                <w:szCs w:val="20"/>
              </w:rPr>
            </w:pPr>
          </w:p>
          <w:p w:rsidR="00A42899" w:rsidRPr="00A42899" w:rsidRDefault="00A42899" w:rsidP="00A42899">
            <w:pPr>
              <w:jc w:val="left"/>
              <w:rPr>
                <w:rFonts w:asciiTheme="minorHAnsi" w:hAnsiTheme="minorHAnsi" w:cstheme="minorHAnsi"/>
                <w:szCs w:val="20"/>
                <w:lang w:val="es-ES"/>
              </w:rPr>
            </w:pPr>
            <w:r w:rsidRPr="00A42899">
              <w:rPr>
                <w:rFonts w:asciiTheme="minorHAnsi" w:hAnsiTheme="minorHAnsi" w:cstheme="minorHAnsi"/>
                <w:szCs w:val="20"/>
                <w:lang w:val="es-ES"/>
              </w:rPr>
              <w:t xml:space="preserve">La gráfica muestra el porcentaje de defectos encontrados en cada fase del proyecto respecto al total de defectos encontrados en el proyecto. </w:t>
            </w:r>
          </w:p>
        </w:tc>
      </w:tr>
    </w:tbl>
    <w:p w:rsidR="00A42899" w:rsidRPr="00A42899" w:rsidRDefault="00A42899" w:rsidP="00A42899">
      <w:pPr>
        <w:pStyle w:val="Prrafodelista"/>
        <w:ind w:left="0"/>
        <w:rPr>
          <w:rFonts w:ascii="Calibri" w:hAnsi="Calibri"/>
          <w:lang w:val="es-ES"/>
        </w:rPr>
      </w:pPr>
    </w:p>
    <w:p w:rsidR="005717F7" w:rsidRPr="00A42899" w:rsidRDefault="005717F7" w:rsidP="005717F7">
      <w:pPr>
        <w:pStyle w:val="Prrafodelista"/>
        <w:numPr>
          <w:ilvl w:val="1"/>
          <w:numId w:val="24"/>
        </w:numPr>
        <w:rPr>
          <w:rFonts w:ascii="Calibri" w:hAnsi="Calibri"/>
          <w:u w:val="single"/>
          <w:lang w:val="es-MX"/>
        </w:rPr>
      </w:pPr>
      <w:r w:rsidRPr="00A42899">
        <w:rPr>
          <w:rFonts w:ascii="Calibri" w:hAnsi="Calibri"/>
          <w:u w:val="single"/>
          <w:lang w:val="es-MX"/>
        </w:rPr>
        <w:t>Estadísticas y rep</w:t>
      </w:r>
      <w:r w:rsidR="00A42899" w:rsidRPr="00A42899">
        <w:rPr>
          <w:rFonts w:ascii="Calibri" w:hAnsi="Calibri"/>
          <w:u w:val="single"/>
          <w:lang w:val="es-MX"/>
        </w:rPr>
        <w:t>ortes sobre costo de la calidad</w:t>
      </w:r>
    </w:p>
    <w:p w:rsidR="005717F7" w:rsidRDefault="005717F7" w:rsidP="005717F7">
      <w:pPr>
        <w:pStyle w:val="Prrafodelista"/>
        <w:rPr>
          <w:rFonts w:ascii="Calibri" w:hAnsi="Calibri"/>
          <w:lang w:val="es-MX"/>
        </w:rPr>
      </w:pPr>
    </w:p>
    <w:p w:rsidR="005717F7" w:rsidRDefault="005717F7" w:rsidP="005717F7">
      <w:pPr>
        <w:pStyle w:val="Prrafodelista"/>
        <w:ind w:left="1440"/>
        <w:rPr>
          <w:rFonts w:ascii="Calibri" w:hAnsi="Calibri"/>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2409"/>
        <w:gridCol w:w="2127"/>
        <w:gridCol w:w="5244"/>
        <w:gridCol w:w="2694"/>
      </w:tblGrid>
      <w:tr w:rsidR="005717F7" w:rsidRPr="00FE2556" w:rsidTr="00A42899">
        <w:trPr>
          <w:jc w:val="center"/>
        </w:trPr>
        <w:tc>
          <w:tcPr>
            <w:tcW w:w="1668" w:type="dxa"/>
          </w:tcPr>
          <w:p w:rsidR="005717F7" w:rsidRPr="00A42899" w:rsidRDefault="005717F7" w:rsidP="005717F7">
            <w:pPr>
              <w:rPr>
                <w:rFonts w:asciiTheme="minorHAnsi" w:hAnsiTheme="minorHAnsi" w:cstheme="minorHAnsi"/>
                <w:szCs w:val="20"/>
                <w:lang w:val="es-ES"/>
              </w:rPr>
            </w:pPr>
          </w:p>
        </w:tc>
        <w:tc>
          <w:tcPr>
            <w:tcW w:w="2409" w:type="dxa"/>
          </w:tcPr>
          <w:p w:rsidR="005717F7" w:rsidRPr="00FE2556" w:rsidRDefault="005717F7" w:rsidP="005717F7">
            <w:pPr>
              <w:jc w:val="center"/>
              <w:rPr>
                <w:rFonts w:asciiTheme="minorHAnsi" w:hAnsiTheme="minorHAnsi" w:cstheme="minorHAnsi"/>
                <w:b/>
                <w:szCs w:val="20"/>
              </w:rPr>
            </w:pPr>
            <w:r w:rsidRPr="00FE2556">
              <w:rPr>
                <w:rFonts w:asciiTheme="minorHAnsi" w:hAnsiTheme="minorHAnsi" w:cstheme="minorHAnsi"/>
                <w:b/>
                <w:szCs w:val="20"/>
              </w:rPr>
              <w:t>REQUERIDA/DESEABLE</w:t>
            </w:r>
          </w:p>
        </w:tc>
        <w:tc>
          <w:tcPr>
            <w:tcW w:w="2127" w:type="dxa"/>
          </w:tcPr>
          <w:p w:rsidR="005717F7" w:rsidRPr="00FE2556" w:rsidRDefault="005717F7" w:rsidP="005717F7">
            <w:pPr>
              <w:jc w:val="center"/>
              <w:rPr>
                <w:rFonts w:asciiTheme="minorHAnsi" w:hAnsiTheme="minorHAnsi" w:cstheme="minorHAnsi"/>
                <w:b/>
                <w:szCs w:val="20"/>
              </w:rPr>
            </w:pPr>
            <w:r w:rsidRPr="00FE2556">
              <w:rPr>
                <w:rFonts w:asciiTheme="minorHAnsi" w:hAnsiTheme="minorHAnsi" w:cstheme="minorHAnsi"/>
                <w:b/>
                <w:szCs w:val="20"/>
              </w:rPr>
              <w:t>METRICAS</w:t>
            </w:r>
          </w:p>
        </w:tc>
        <w:tc>
          <w:tcPr>
            <w:tcW w:w="5244" w:type="dxa"/>
          </w:tcPr>
          <w:p w:rsidR="005717F7" w:rsidRPr="00FE2556" w:rsidRDefault="005717F7" w:rsidP="005717F7">
            <w:pPr>
              <w:jc w:val="center"/>
              <w:rPr>
                <w:rFonts w:asciiTheme="minorHAnsi" w:hAnsiTheme="minorHAnsi" w:cstheme="minorHAnsi"/>
                <w:b/>
                <w:szCs w:val="20"/>
              </w:rPr>
            </w:pPr>
            <w:r w:rsidRPr="00FE2556">
              <w:rPr>
                <w:rFonts w:asciiTheme="minorHAnsi" w:hAnsiTheme="minorHAnsi" w:cstheme="minorHAnsi"/>
                <w:b/>
                <w:szCs w:val="20"/>
              </w:rPr>
              <w:t>FORMULAS</w:t>
            </w:r>
          </w:p>
        </w:tc>
        <w:tc>
          <w:tcPr>
            <w:tcW w:w="2694" w:type="dxa"/>
          </w:tcPr>
          <w:p w:rsidR="005717F7" w:rsidRPr="00FE2556" w:rsidRDefault="00FE2556" w:rsidP="00FE2556">
            <w:pPr>
              <w:jc w:val="center"/>
              <w:rPr>
                <w:rFonts w:asciiTheme="minorHAnsi" w:hAnsiTheme="minorHAnsi" w:cstheme="minorHAnsi"/>
                <w:b/>
                <w:szCs w:val="20"/>
              </w:rPr>
            </w:pPr>
            <w:r w:rsidRPr="00FE2556">
              <w:rPr>
                <w:rFonts w:asciiTheme="minorHAnsi" w:hAnsiTheme="minorHAnsi" w:cstheme="minorHAnsi"/>
                <w:b/>
                <w:szCs w:val="20"/>
              </w:rPr>
              <w:t>ALCANCE</w:t>
            </w:r>
          </w:p>
        </w:tc>
      </w:tr>
      <w:tr w:rsidR="005717F7" w:rsidRPr="00FE2556" w:rsidTr="00A42899">
        <w:trPr>
          <w:jc w:val="center"/>
        </w:trPr>
        <w:tc>
          <w:tcPr>
            <w:tcW w:w="1668" w:type="dxa"/>
          </w:tcPr>
          <w:p w:rsidR="005717F7" w:rsidRPr="00FE2556" w:rsidRDefault="005717F7" w:rsidP="005717F7">
            <w:pPr>
              <w:rPr>
                <w:rFonts w:asciiTheme="minorHAnsi" w:hAnsiTheme="minorHAnsi" w:cstheme="minorHAnsi"/>
                <w:szCs w:val="20"/>
              </w:rPr>
            </w:pPr>
            <w:proofErr w:type="spellStart"/>
            <w:r w:rsidRPr="00FE2556">
              <w:rPr>
                <w:rFonts w:asciiTheme="minorHAnsi" w:hAnsiTheme="minorHAnsi" w:cstheme="minorHAnsi"/>
                <w:szCs w:val="20"/>
              </w:rPr>
              <w:t>Productividad</w:t>
            </w:r>
            <w:proofErr w:type="spellEnd"/>
            <w:r w:rsidRPr="00FE2556">
              <w:rPr>
                <w:rFonts w:asciiTheme="minorHAnsi" w:hAnsiTheme="minorHAnsi" w:cstheme="minorHAnsi"/>
                <w:szCs w:val="20"/>
              </w:rPr>
              <w:t xml:space="preserve"> y </w:t>
            </w:r>
            <w:proofErr w:type="spellStart"/>
            <w:r w:rsidRPr="00FE2556">
              <w:rPr>
                <w:rFonts w:asciiTheme="minorHAnsi" w:hAnsiTheme="minorHAnsi" w:cstheme="minorHAnsi"/>
                <w:szCs w:val="20"/>
              </w:rPr>
              <w:t>productividad</w:t>
            </w:r>
            <w:proofErr w:type="spellEnd"/>
            <w:r w:rsidRPr="00FE2556">
              <w:rPr>
                <w:rFonts w:asciiTheme="minorHAnsi" w:hAnsiTheme="minorHAnsi" w:cstheme="minorHAnsi"/>
                <w:szCs w:val="20"/>
              </w:rPr>
              <w:t xml:space="preserve"> </w:t>
            </w:r>
            <w:proofErr w:type="spellStart"/>
            <w:r w:rsidRPr="00FE2556">
              <w:rPr>
                <w:rFonts w:asciiTheme="minorHAnsi" w:hAnsiTheme="minorHAnsi" w:cstheme="minorHAnsi"/>
                <w:szCs w:val="20"/>
              </w:rPr>
              <w:t>compuesta</w:t>
            </w:r>
            <w:proofErr w:type="spellEnd"/>
          </w:p>
        </w:tc>
        <w:tc>
          <w:tcPr>
            <w:tcW w:w="2409" w:type="dxa"/>
          </w:tcPr>
          <w:p w:rsidR="005717F7" w:rsidRPr="00FE2556" w:rsidRDefault="005717F7" w:rsidP="005717F7">
            <w:pPr>
              <w:rPr>
                <w:rFonts w:asciiTheme="minorHAnsi" w:hAnsiTheme="minorHAnsi" w:cstheme="minorHAnsi"/>
                <w:szCs w:val="20"/>
              </w:rPr>
            </w:pPr>
            <w:proofErr w:type="spellStart"/>
            <w:r w:rsidRPr="00FE2556">
              <w:rPr>
                <w:rFonts w:asciiTheme="minorHAnsi" w:hAnsiTheme="minorHAnsi" w:cstheme="minorHAnsi"/>
                <w:szCs w:val="20"/>
              </w:rPr>
              <w:t>Requerida</w:t>
            </w:r>
            <w:proofErr w:type="spellEnd"/>
          </w:p>
        </w:tc>
        <w:tc>
          <w:tcPr>
            <w:tcW w:w="2127" w:type="dxa"/>
          </w:tcPr>
          <w:p w:rsidR="005717F7" w:rsidRPr="00FE2556" w:rsidRDefault="005717F7" w:rsidP="005717F7">
            <w:pPr>
              <w:rPr>
                <w:rFonts w:asciiTheme="minorHAnsi" w:hAnsiTheme="minorHAnsi" w:cstheme="minorHAnsi"/>
                <w:szCs w:val="20"/>
                <w:lang w:val="es-ES"/>
              </w:rPr>
            </w:pPr>
            <w:r w:rsidRPr="00FE2556">
              <w:rPr>
                <w:rFonts w:asciiTheme="minorHAnsi" w:hAnsiTheme="minorHAnsi" w:cstheme="minorHAnsi"/>
                <w:szCs w:val="20"/>
                <w:lang w:val="es-ES"/>
              </w:rPr>
              <w:t>- Total LOC</w:t>
            </w:r>
          </w:p>
          <w:p w:rsidR="005717F7" w:rsidRPr="00FE2556" w:rsidRDefault="005717F7" w:rsidP="005717F7">
            <w:pPr>
              <w:rPr>
                <w:rFonts w:asciiTheme="minorHAnsi" w:hAnsiTheme="minorHAnsi" w:cstheme="minorHAnsi"/>
                <w:szCs w:val="20"/>
                <w:lang w:val="es-ES"/>
              </w:rPr>
            </w:pPr>
            <w:r w:rsidRPr="00FE2556">
              <w:rPr>
                <w:rFonts w:asciiTheme="minorHAnsi" w:hAnsiTheme="minorHAnsi" w:cstheme="minorHAnsi"/>
                <w:szCs w:val="20"/>
                <w:lang w:val="es-ES"/>
              </w:rPr>
              <w:t>- Tiempo desarrollo</w:t>
            </w:r>
          </w:p>
          <w:p w:rsidR="005717F7" w:rsidRPr="00FE2556" w:rsidRDefault="005717F7" w:rsidP="005717F7">
            <w:pPr>
              <w:rPr>
                <w:rFonts w:asciiTheme="minorHAnsi" w:hAnsiTheme="minorHAnsi" w:cstheme="minorHAnsi"/>
                <w:szCs w:val="20"/>
                <w:lang w:val="es-ES"/>
              </w:rPr>
            </w:pPr>
            <w:r w:rsidRPr="00FE2556">
              <w:rPr>
                <w:rFonts w:asciiTheme="minorHAnsi" w:hAnsiTheme="minorHAnsi" w:cstheme="minorHAnsi"/>
                <w:szCs w:val="20"/>
                <w:lang w:val="es-ES"/>
              </w:rPr>
              <w:lastRenderedPageBreak/>
              <w:t>- Tiempo corrección</w:t>
            </w:r>
          </w:p>
        </w:tc>
        <w:tc>
          <w:tcPr>
            <w:tcW w:w="5244" w:type="dxa"/>
          </w:tcPr>
          <w:p w:rsidR="005717F7" w:rsidRPr="00FE2556" w:rsidRDefault="005717F7" w:rsidP="005717F7">
            <w:pPr>
              <w:rPr>
                <w:rFonts w:asciiTheme="minorHAnsi" w:hAnsiTheme="minorHAnsi" w:cstheme="minorHAnsi"/>
                <w:szCs w:val="20"/>
                <w:lang w:val="es-ES"/>
              </w:rPr>
            </w:pPr>
            <w:r w:rsidRPr="00FE2556">
              <w:rPr>
                <w:rFonts w:asciiTheme="minorHAnsi" w:hAnsiTheme="minorHAnsi" w:cstheme="minorHAnsi"/>
                <w:szCs w:val="20"/>
                <w:lang w:val="es-ES"/>
              </w:rPr>
              <w:lastRenderedPageBreak/>
              <w:t>P = Total LOC/Tiempo desarrollo</w:t>
            </w:r>
          </w:p>
          <w:p w:rsidR="005717F7" w:rsidRPr="00FE2556" w:rsidRDefault="005717F7" w:rsidP="005717F7">
            <w:pPr>
              <w:rPr>
                <w:rFonts w:asciiTheme="minorHAnsi" w:hAnsiTheme="minorHAnsi" w:cstheme="minorHAnsi"/>
                <w:szCs w:val="20"/>
                <w:lang w:val="es-ES"/>
              </w:rPr>
            </w:pPr>
            <w:r w:rsidRPr="00FE2556">
              <w:rPr>
                <w:rFonts w:asciiTheme="minorHAnsi" w:hAnsiTheme="minorHAnsi" w:cstheme="minorHAnsi"/>
                <w:szCs w:val="20"/>
                <w:lang w:val="es-ES"/>
              </w:rPr>
              <w:t>PC = Total LOC/(Tiempo desarrollo + Tiempo corrección)</w:t>
            </w:r>
          </w:p>
        </w:tc>
        <w:tc>
          <w:tcPr>
            <w:tcW w:w="2694" w:type="dxa"/>
          </w:tcPr>
          <w:p w:rsidR="005717F7" w:rsidRPr="00FE2556" w:rsidRDefault="005717F7" w:rsidP="005717F7">
            <w:pPr>
              <w:rPr>
                <w:rFonts w:asciiTheme="minorHAnsi" w:hAnsiTheme="minorHAnsi" w:cstheme="minorHAnsi"/>
                <w:szCs w:val="20"/>
                <w:lang w:val="es-ES"/>
              </w:rPr>
            </w:pPr>
            <w:r w:rsidRPr="00FE2556">
              <w:rPr>
                <w:rFonts w:asciiTheme="minorHAnsi" w:hAnsiTheme="minorHAnsi" w:cstheme="minorHAnsi"/>
                <w:szCs w:val="20"/>
                <w:lang w:val="es-ES"/>
              </w:rPr>
              <w:t>Por persona, por equipo, por empresa, por proyecto.</w:t>
            </w:r>
          </w:p>
        </w:tc>
      </w:tr>
      <w:tr w:rsidR="005717F7" w:rsidRPr="00FE2556" w:rsidTr="00A42899">
        <w:trPr>
          <w:jc w:val="center"/>
        </w:trPr>
        <w:tc>
          <w:tcPr>
            <w:tcW w:w="14142" w:type="dxa"/>
            <w:gridSpan w:val="5"/>
          </w:tcPr>
          <w:p w:rsidR="005717F7" w:rsidRPr="00FE2556" w:rsidRDefault="005717F7" w:rsidP="005717F7">
            <w:pPr>
              <w:jc w:val="center"/>
              <w:rPr>
                <w:rFonts w:asciiTheme="minorHAnsi" w:hAnsiTheme="minorHAnsi" w:cstheme="minorHAnsi"/>
                <w:b/>
                <w:szCs w:val="20"/>
              </w:rPr>
            </w:pPr>
            <w:proofErr w:type="spellStart"/>
            <w:r w:rsidRPr="00FE2556">
              <w:rPr>
                <w:rFonts w:asciiTheme="minorHAnsi" w:hAnsiTheme="minorHAnsi" w:cstheme="minorHAnsi"/>
                <w:b/>
                <w:szCs w:val="20"/>
              </w:rPr>
              <w:lastRenderedPageBreak/>
              <w:t>Bosquejo</w:t>
            </w:r>
            <w:proofErr w:type="spellEnd"/>
          </w:p>
          <w:p w:rsidR="005717F7" w:rsidRPr="00FE2556" w:rsidRDefault="005717F7" w:rsidP="005717F7">
            <w:pPr>
              <w:jc w:val="center"/>
              <w:rPr>
                <w:rFonts w:asciiTheme="minorHAnsi" w:hAnsiTheme="minorHAnsi" w:cstheme="minorHAnsi"/>
                <w:szCs w:val="20"/>
                <w:lang w:val="es-ES"/>
              </w:rPr>
            </w:pPr>
            <w:r w:rsidRPr="00FE2556">
              <w:rPr>
                <w:rFonts w:asciiTheme="minorHAnsi" w:hAnsiTheme="minorHAnsi" w:cstheme="minorHAnsi"/>
                <w:b/>
                <w:noProof/>
                <w:szCs w:val="20"/>
                <w:lang w:val="es-ES" w:eastAsia="es-ES"/>
              </w:rPr>
              <w:object w:dxaOrig="8670" w:dyaOrig="5050">
                <v:shape id="Gráfico 3" o:spid="_x0000_i1042" type="#_x0000_t75" style="width:433.35pt;height:252.7pt;visibility:visible" o:ole="">
                  <v:imagedata r:id="rId17" o:title=""/>
                  <o:lock v:ext="edit" aspectratio="f"/>
                </v:shape>
                <o:OLEObject Type="Embed" ProgID="Excel.Chart.8" ShapeID="Gráfico 3" DrawAspect="Content" ObjectID="_1365438637" r:id="rId18">
                  <o:FieldCodes>\s</o:FieldCodes>
                </o:OLEObject>
              </w:object>
            </w:r>
          </w:p>
          <w:p w:rsidR="00FE2556" w:rsidRPr="00FE2556" w:rsidRDefault="00FE2556" w:rsidP="00FE2556">
            <w:pPr>
              <w:rPr>
                <w:rFonts w:asciiTheme="minorHAnsi" w:hAnsiTheme="minorHAnsi" w:cstheme="minorHAnsi"/>
                <w:b/>
                <w:szCs w:val="20"/>
                <w:lang w:val="es-ES"/>
              </w:rPr>
            </w:pPr>
            <w:r w:rsidRPr="00FE2556">
              <w:rPr>
                <w:rFonts w:asciiTheme="minorHAnsi" w:hAnsiTheme="minorHAnsi" w:cstheme="minorHAnsi"/>
                <w:szCs w:val="20"/>
                <w:lang w:val="es-ES"/>
              </w:rPr>
              <w:t>Este reporte nos ayudará a compa</w:t>
            </w:r>
            <w:r>
              <w:rPr>
                <w:rFonts w:asciiTheme="minorHAnsi" w:hAnsiTheme="minorHAnsi" w:cstheme="minorHAnsi"/>
                <w:szCs w:val="20"/>
                <w:lang w:val="es-ES"/>
              </w:rPr>
              <w:t>rar la productividad de un programador contra su productividad compuesta. La productividad compuesta está ponderada con el tiempo que se tomó en corregir los defectos que inyectó al momento de programar.</w:t>
            </w:r>
          </w:p>
        </w:tc>
      </w:tr>
      <w:tr w:rsidR="005717F7" w:rsidRPr="00FE2556" w:rsidTr="00A42899">
        <w:trPr>
          <w:jc w:val="center"/>
        </w:trPr>
        <w:tc>
          <w:tcPr>
            <w:tcW w:w="1668" w:type="dxa"/>
          </w:tcPr>
          <w:p w:rsidR="005717F7" w:rsidRPr="00FE2556" w:rsidRDefault="005717F7" w:rsidP="005717F7">
            <w:pPr>
              <w:rPr>
                <w:rFonts w:asciiTheme="minorHAnsi" w:hAnsiTheme="minorHAnsi" w:cstheme="minorHAnsi"/>
                <w:szCs w:val="20"/>
                <w:lang w:val="es-ES"/>
              </w:rPr>
            </w:pPr>
          </w:p>
        </w:tc>
        <w:tc>
          <w:tcPr>
            <w:tcW w:w="2409" w:type="dxa"/>
          </w:tcPr>
          <w:p w:rsidR="005717F7" w:rsidRPr="00FE2556" w:rsidRDefault="005717F7" w:rsidP="005717F7">
            <w:pPr>
              <w:jc w:val="center"/>
              <w:rPr>
                <w:rFonts w:asciiTheme="minorHAnsi" w:hAnsiTheme="minorHAnsi" w:cstheme="minorHAnsi"/>
                <w:b/>
                <w:szCs w:val="20"/>
              </w:rPr>
            </w:pPr>
            <w:r w:rsidRPr="00FE2556">
              <w:rPr>
                <w:rFonts w:asciiTheme="minorHAnsi" w:hAnsiTheme="minorHAnsi" w:cstheme="minorHAnsi"/>
                <w:b/>
                <w:szCs w:val="20"/>
              </w:rPr>
              <w:t>REQUERIDA/DESEABLE</w:t>
            </w:r>
          </w:p>
        </w:tc>
        <w:tc>
          <w:tcPr>
            <w:tcW w:w="2127" w:type="dxa"/>
          </w:tcPr>
          <w:p w:rsidR="005717F7" w:rsidRPr="00FE2556" w:rsidRDefault="005717F7" w:rsidP="005717F7">
            <w:pPr>
              <w:jc w:val="center"/>
              <w:rPr>
                <w:rFonts w:asciiTheme="minorHAnsi" w:hAnsiTheme="minorHAnsi" w:cstheme="minorHAnsi"/>
                <w:b/>
                <w:szCs w:val="20"/>
              </w:rPr>
            </w:pPr>
            <w:r w:rsidRPr="00FE2556">
              <w:rPr>
                <w:rFonts w:asciiTheme="minorHAnsi" w:hAnsiTheme="minorHAnsi" w:cstheme="minorHAnsi"/>
                <w:b/>
                <w:szCs w:val="20"/>
              </w:rPr>
              <w:t>METRICAS</w:t>
            </w:r>
          </w:p>
        </w:tc>
        <w:tc>
          <w:tcPr>
            <w:tcW w:w="5244" w:type="dxa"/>
          </w:tcPr>
          <w:p w:rsidR="005717F7" w:rsidRPr="00FE2556" w:rsidRDefault="005717F7" w:rsidP="005717F7">
            <w:pPr>
              <w:jc w:val="center"/>
              <w:rPr>
                <w:rFonts w:asciiTheme="minorHAnsi" w:hAnsiTheme="minorHAnsi" w:cstheme="minorHAnsi"/>
                <w:b/>
                <w:szCs w:val="20"/>
              </w:rPr>
            </w:pPr>
            <w:r w:rsidRPr="00FE2556">
              <w:rPr>
                <w:rFonts w:asciiTheme="minorHAnsi" w:hAnsiTheme="minorHAnsi" w:cstheme="minorHAnsi"/>
                <w:b/>
                <w:szCs w:val="20"/>
              </w:rPr>
              <w:t>FORMULAS</w:t>
            </w:r>
          </w:p>
        </w:tc>
        <w:tc>
          <w:tcPr>
            <w:tcW w:w="2694" w:type="dxa"/>
          </w:tcPr>
          <w:p w:rsidR="005717F7" w:rsidRPr="0026581B" w:rsidRDefault="0026581B" w:rsidP="0026581B">
            <w:pPr>
              <w:jc w:val="center"/>
              <w:rPr>
                <w:rFonts w:asciiTheme="minorHAnsi" w:hAnsiTheme="minorHAnsi" w:cstheme="minorHAnsi"/>
                <w:b/>
                <w:szCs w:val="20"/>
              </w:rPr>
            </w:pPr>
            <w:r w:rsidRPr="0026581B">
              <w:rPr>
                <w:rFonts w:asciiTheme="minorHAnsi" w:hAnsiTheme="minorHAnsi" w:cstheme="minorHAnsi"/>
                <w:b/>
                <w:szCs w:val="20"/>
              </w:rPr>
              <w:t>ALCANCE</w:t>
            </w:r>
          </w:p>
        </w:tc>
      </w:tr>
      <w:tr w:rsidR="005717F7" w:rsidRPr="00FE2556" w:rsidTr="00A42899">
        <w:trPr>
          <w:jc w:val="center"/>
        </w:trPr>
        <w:tc>
          <w:tcPr>
            <w:tcW w:w="1668" w:type="dxa"/>
          </w:tcPr>
          <w:p w:rsidR="005717F7" w:rsidRPr="00FE2556" w:rsidRDefault="005717F7" w:rsidP="005717F7">
            <w:pPr>
              <w:rPr>
                <w:rFonts w:asciiTheme="minorHAnsi" w:hAnsiTheme="minorHAnsi" w:cstheme="minorHAnsi"/>
                <w:szCs w:val="20"/>
                <w:lang w:val="es-ES"/>
              </w:rPr>
            </w:pPr>
            <w:r w:rsidRPr="00FE2556">
              <w:rPr>
                <w:rFonts w:asciiTheme="minorHAnsi" w:hAnsiTheme="minorHAnsi" w:cstheme="minorHAnsi"/>
                <w:szCs w:val="20"/>
                <w:lang w:val="es-ES"/>
              </w:rPr>
              <w:t>ROI de proyecto con y sin actividades de calidad</w:t>
            </w:r>
          </w:p>
        </w:tc>
        <w:tc>
          <w:tcPr>
            <w:tcW w:w="2409" w:type="dxa"/>
          </w:tcPr>
          <w:p w:rsidR="005717F7" w:rsidRPr="00FE2556" w:rsidRDefault="005717F7" w:rsidP="005717F7">
            <w:pPr>
              <w:rPr>
                <w:rFonts w:asciiTheme="minorHAnsi" w:hAnsiTheme="minorHAnsi" w:cstheme="minorHAnsi"/>
                <w:szCs w:val="20"/>
              </w:rPr>
            </w:pPr>
            <w:proofErr w:type="spellStart"/>
            <w:r w:rsidRPr="00FE2556">
              <w:rPr>
                <w:rFonts w:asciiTheme="minorHAnsi" w:hAnsiTheme="minorHAnsi" w:cstheme="minorHAnsi"/>
                <w:szCs w:val="20"/>
              </w:rPr>
              <w:t>Requerida</w:t>
            </w:r>
            <w:proofErr w:type="spellEnd"/>
          </w:p>
        </w:tc>
        <w:tc>
          <w:tcPr>
            <w:tcW w:w="2127" w:type="dxa"/>
          </w:tcPr>
          <w:p w:rsidR="005717F7" w:rsidRPr="00FE2556" w:rsidRDefault="005717F7" w:rsidP="005717F7">
            <w:pPr>
              <w:rPr>
                <w:rFonts w:asciiTheme="minorHAnsi" w:hAnsiTheme="minorHAnsi" w:cstheme="minorHAnsi"/>
                <w:szCs w:val="20"/>
                <w:lang w:val="es-ES"/>
              </w:rPr>
            </w:pPr>
            <w:r w:rsidRPr="00FE2556">
              <w:rPr>
                <w:rFonts w:asciiTheme="minorHAnsi" w:hAnsiTheme="minorHAnsi" w:cstheme="minorHAnsi"/>
                <w:szCs w:val="20"/>
                <w:lang w:val="es-ES"/>
              </w:rPr>
              <w:t>- Esfuerzo en técnicas de calidad</w:t>
            </w:r>
          </w:p>
          <w:p w:rsidR="005717F7" w:rsidRPr="00FE2556" w:rsidRDefault="005717F7" w:rsidP="005717F7">
            <w:pPr>
              <w:rPr>
                <w:rFonts w:asciiTheme="minorHAnsi" w:hAnsiTheme="minorHAnsi" w:cstheme="minorHAnsi"/>
                <w:szCs w:val="20"/>
                <w:lang w:val="es-ES"/>
              </w:rPr>
            </w:pPr>
            <w:r w:rsidRPr="00FE2556">
              <w:rPr>
                <w:rFonts w:asciiTheme="minorHAnsi" w:hAnsiTheme="minorHAnsi" w:cstheme="minorHAnsi"/>
                <w:szCs w:val="20"/>
                <w:lang w:val="es-ES"/>
              </w:rPr>
              <w:t>- Inversión en herramientas para calidad</w:t>
            </w:r>
          </w:p>
          <w:p w:rsidR="005717F7" w:rsidRPr="00FE2556" w:rsidRDefault="005717F7" w:rsidP="005717F7">
            <w:pPr>
              <w:rPr>
                <w:rFonts w:asciiTheme="minorHAnsi" w:hAnsiTheme="minorHAnsi" w:cstheme="minorHAnsi"/>
                <w:szCs w:val="20"/>
                <w:lang w:val="es-ES"/>
              </w:rPr>
            </w:pPr>
            <w:r w:rsidRPr="00FE2556">
              <w:rPr>
                <w:rFonts w:asciiTheme="minorHAnsi" w:hAnsiTheme="minorHAnsi" w:cstheme="minorHAnsi"/>
                <w:szCs w:val="20"/>
                <w:lang w:val="es-ES"/>
              </w:rPr>
              <w:lastRenderedPageBreak/>
              <w:t xml:space="preserve">- </w:t>
            </w:r>
            <w:proofErr w:type="spellStart"/>
            <w:r w:rsidRPr="00FE2556">
              <w:rPr>
                <w:rFonts w:asciiTheme="minorHAnsi" w:hAnsiTheme="minorHAnsi" w:cstheme="minorHAnsi"/>
                <w:szCs w:val="20"/>
                <w:lang w:val="es-ES"/>
              </w:rPr>
              <w:t>Bugs</w:t>
            </w:r>
            <w:proofErr w:type="spellEnd"/>
            <w:r w:rsidRPr="00FE2556">
              <w:rPr>
                <w:rFonts w:asciiTheme="minorHAnsi" w:hAnsiTheme="minorHAnsi" w:cstheme="minorHAnsi"/>
                <w:szCs w:val="20"/>
                <w:lang w:val="es-ES"/>
              </w:rPr>
              <w:t>, fase de inyección y fase de remoción.</w:t>
            </w:r>
          </w:p>
          <w:p w:rsidR="005717F7" w:rsidRPr="00FE2556" w:rsidRDefault="005717F7" w:rsidP="005717F7">
            <w:pPr>
              <w:rPr>
                <w:rFonts w:asciiTheme="minorHAnsi" w:hAnsiTheme="minorHAnsi" w:cstheme="minorHAnsi"/>
                <w:szCs w:val="20"/>
                <w:lang w:val="es-ES"/>
              </w:rPr>
            </w:pPr>
            <w:r w:rsidRPr="00FE2556">
              <w:rPr>
                <w:rFonts w:asciiTheme="minorHAnsi" w:hAnsiTheme="minorHAnsi" w:cstheme="minorHAnsi"/>
                <w:szCs w:val="20"/>
                <w:lang w:val="es-ES"/>
              </w:rPr>
              <w:t>- Ponderación de esfuerzo y costo de los errores.</w:t>
            </w:r>
          </w:p>
        </w:tc>
        <w:tc>
          <w:tcPr>
            <w:tcW w:w="5244" w:type="dxa"/>
          </w:tcPr>
          <w:p w:rsidR="005717F7" w:rsidRPr="00FE2556" w:rsidRDefault="005717F7" w:rsidP="005717F7">
            <w:pPr>
              <w:rPr>
                <w:rFonts w:asciiTheme="minorHAnsi" w:hAnsiTheme="minorHAnsi" w:cstheme="minorHAnsi"/>
                <w:szCs w:val="20"/>
                <w:lang w:val="es-ES"/>
              </w:rPr>
            </w:pPr>
            <w:r w:rsidRPr="00FE2556">
              <w:rPr>
                <w:rFonts w:asciiTheme="minorHAnsi" w:hAnsiTheme="minorHAnsi" w:cstheme="minorHAnsi"/>
                <w:szCs w:val="20"/>
                <w:lang w:val="es-ES"/>
              </w:rPr>
              <w:lastRenderedPageBreak/>
              <w:t xml:space="preserve">ROI = (Total </w:t>
            </w:r>
            <w:proofErr w:type="spellStart"/>
            <w:r w:rsidRPr="00FE2556">
              <w:rPr>
                <w:rFonts w:asciiTheme="minorHAnsi" w:hAnsiTheme="minorHAnsi" w:cstheme="minorHAnsi"/>
                <w:szCs w:val="20"/>
                <w:lang w:val="es-ES"/>
              </w:rPr>
              <w:t>CoQ</w:t>
            </w:r>
            <w:proofErr w:type="spellEnd"/>
            <w:r w:rsidRPr="00FE2556">
              <w:rPr>
                <w:rFonts w:asciiTheme="minorHAnsi" w:hAnsiTheme="minorHAnsi" w:cstheme="minorHAnsi"/>
                <w:szCs w:val="20"/>
                <w:lang w:val="es-ES"/>
              </w:rPr>
              <w:t xml:space="preserve"> Ahorrado – Inversión en calidad) / Inversión en Calidad</w:t>
            </w:r>
          </w:p>
        </w:tc>
        <w:tc>
          <w:tcPr>
            <w:tcW w:w="2694" w:type="dxa"/>
          </w:tcPr>
          <w:p w:rsidR="005717F7" w:rsidRPr="00FE2556" w:rsidRDefault="005717F7" w:rsidP="005717F7">
            <w:pPr>
              <w:rPr>
                <w:rFonts w:asciiTheme="minorHAnsi" w:hAnsiTheme="minorHAnsi" w:cstheme="minorHAnsi"/>
                <w:szCs w:val="20"/>
              </w:rPr>
            </w:pPr>
            <w:proofErr w:type="spellStart"/>
            <w:r w:rsidRPr="00FE2556">
              <w:rPr>
                <w:rFonts w:asciiTheme="minorHAnsi" w:hAnsiTheme="minorHAnsi" w:cstheme="minorHAnsi"/>
                <w:szCs w:val="20"/>
              </w:rPr>
              <w:t>Por</w:t>
            </w:r>
            <w:proofErr w:type="spellEnd"/>
            <w:r w:rsidRPr="00FE2556">
              <w:rPr>
                <w:rFonts w:asciiTheme="minorHAnsi" w:hAnsiTheme="minorHAnsi" w:cstheme="minorHAnsi"/>
                <w:szCs w:val="20"/>
              </w:rPr>
              <w:t xml:space="preserve"> </w:t>
            </w:r>
            <w:proofErr w:type="spellStart"/>
            <w:r w:rsidRPr="00FE2556">
              <w:rPr>
                <w:rFonts w:asciiTheme="minorHAnsi" w:hAnsiTheme="minorHAnsi" w:cstheme="minorHAnsi"/>
                <w:szCs w:val="20"/>
              </w:rPr>
              <w:t>proyecto</w:t>
            </w:r>
            <w:proofErr w:type="spellEnd"/>
            <w:r w:rsidRPr="00FE2556">
              <w:rPr>
                <w:rFonts w:asciiTheme="minorHAnsi" w:hAnsiTheme="minorHAnsi" w:cstheme="minorHAnsi"/>
                <w:szCs w:val="20"/>
              </w:rPr>
              <w:t xml:space="preserve">, </w:t>
            </w:r>
            <w:proofErr w:type="spellStart"/>
            <w:r w:rsidRPr="00FE2556">
              <w:rPr>
                <w:rFonts w:asciiTheme="minorHAnsi" w:hAnsiTheme="minorHAnsi" w:cstheme="minorHAnsi"/>
                <w:szCs w:val="20"/>
              </w:rPr>
              <w:t>por</w:t>
            </w:r>
            <w:proofErr w:type="spellEnd"/>
            <w:r w:rsidRPr="00FE2556">
              <w:rPr>
                <w:rFonts w:asciiTheme="minorHAnsi" w:hAnsiTheme="minorHAnsi" w:cstheme="minorHAnsi"/>
                <w:szCs w:val="20"/>
              </w:rPr>
              <w:t xml:space="preserve"> </w:t>
            </w:r>
            <w:proofErr w:type="spellStart"/>
            <w:r w:rsidRPr="00FE2556">
              <w:rPr>
                <w:rFonts w:asciiTheme="minorHAnsi" w:hAnsiTheme="minorHAnsi" w:cstheme="minorHAnsi"/>
                <w:szCs w:val="20"/>
              </w:rPr>
              <w:t>empresa</w:t>
            </w:r>
            <w:proofErr w:type="spellEnd"/>
            <w:r w:rsidRPr="00FE2556">
              <w:rPr>
                <w:rFonts w:asciiTheme="minorHAnsi" w:hAnsiTheme="minorHAnsi" w:cstheme="minorHAnsi"/>
                <w:szCs w:val="20"/>
              </w:rPr>
              <w:t>.</w:t>
            </w:r>
          </w:p>
        </w:tc>
      </w:tr>
      <w:tr w:rsidR="005717F7" w:rsidRPr="00FE2556" w:rsidTr="00A42899">
        <w:trPr>
          <w:jc w:val="center"/>
        </w:trPr>
        <w:tc>
          <w:tcPr>
            <w:tcW w:w="14142" w:type="dxa"/>
            <w:gridSpan w:val="5"/>
          </w:tcPr>
          <w:p w:rsidR="005717F7" w:rsidRPr="00FE2556" w:rsidRDefault="005717F7" w:rsidP="005717F7">
            <w:pPr>
              <w:jc w:val="center"/>
              <w:rPr>
                <w:rFonts w:asciiTheme="minorHAnsi" w:hAnsiTheme="minorHAnsi" w:cstheme="minorHAnsi"/>
                <w:b/>
                <w:szCs w:val="20"/>
              </w:rPr>
            </w:pPr>
            <w:proofErr w:type="spellStart"/>
            <w:r w:rsidRPr="00FE2556">
              <w:rPr>
                <w:rFonts w:asciiTheme="minorHAnsi" w:hAnsiTheme="minorHAnsi" w:cstheme="minorHAnsi"/>
                <w:b/>
                <w:szCs w:val="20"/>
              </w:rPr>
              <w:lastRenderedPageBreak/>
              <w:t>Bosquejo</w:t>
            </w:r>
            <w:proofErr w:type="spellEnd"/>
          </w:p>
          <w:p w:rsidR="005717F7" w:rsidRDefault="005717F7" w:rsidP="005717F7">
            <w:pPr>
              <w:jc w:val="center"/>
              <w:rPr>
                <w:rFonts w:asciiTheme="minorHAnsi" w:hAnsiTheme="minorHAnsi" w:cstheme="minorHAnsi"/>
                <w:b/>
                <w:noProof/>
                <w:szCs w:val="20"/>
                <w:lang w:val="es-ES" w:eastAsia="es-ES"/>
              </w:rPr>
            </w:pPr>
            <w:r w:rsidRPr="00FE2556">
              <w:rPr>
                <w:rFonts w:asciiTheme="minorHAnsi" w:hAnsiTheme="minorHAnsi" w:cstheme="minorHAnsi"/>
                <w:b/>
                <w:noProof/>
                <w:szCs w:val="20"/>
                <w:lang w:val="es-ES" w:eastAsia="es-ES"/>
              </w:rPr>
              <w:lastRenderedPageBreak/>
              <w:pict>
                <v:shape id="Imagen 1" o:spid="_x0000_i1041" type="#_x0000_t75" style="width:328.1pt;height:372.9pt;visibility:visible;mso-wrap-style:square">
                  <v:imagedata r:id="rId19" o:title=""/>
                </v:shape>
              </w:pict>
            </w:r>
          </w:p>
          <w:p w:rsidR="00FE2556" w:rsidRPr="00FE2556" w:rsidRDefault="00FE2556" w:rsidP="00FE2556">
            <w:pPr>
              <w:rPr>
                <w:rFonts w:asciiTheme="minorHAnsi" w:hAnsiTheme="minorHAnsi" w:cstheme="minorHAnsi"/>
                <w:szCs w:val="20"/>
                <w:lang w:val="es-ES"/>
              </w:rPr>
            </w:pPr>
            <w:r>
              <w:rPr>
                <w:rFonts w:asciiTheme="minorHAnsi" w:hAnsiTheme="minorHAnsi" w:cstheme="minorHAnsi"/>
                <w:noProof/>
                <w:szCs w:val="20"/>
                <w:lang w:val="es-ES" w:eastAsia="es-ES"/>
              </w:rPr>
              <w:t>Este reporte es un análisis del retorno de inversión de las actividades de calidad del proyecto. Te ayuda a saber que tantos recursos se ahorraron gracias a la implementación de estas técnicas de calidad. Finalmente te ayuda a hacer una comparativa contra el caso en que no se hubieran utilizado las actividades de calidad.</w:t>
            </w:r>
          </w:p>
        </w:tc>
      </w:tr>
      <w:tr w:rsidR="005717F7" w:rsidRPr="00FE2556" w:rsidTr="00A42899">
        <w:trPr>
          <w:jc w:val="center"/>
        </w:trPr>
        <w:tc>
          <w:tcPr>
            <w:tcW w:w="1668" w:type="dxa"/>
          </w:tcPr>
          <w:p w:rsidR="005717F7" w:rsidRPr="00FE2556" w:rsidRDefault="005717F7" w:rsidP="005717F7">
            <w:pPr>
              <w:rPr>
                <w:rFonts w:asciiTheme="minorHAnsi" w:hAnsiTheme="minorHAnsi" w:cstheme="minorHAnsi"/>
                <w:szCs w:val="20"/>
                <w:lang w:val="es-ES"/>
              </w:rPr>
            </w:pPr>
          </w:p>
        </w:tc>
        <w:tc>
          <w:tcPr>
            <w:tcW w:w="2409" w:type="dxa"/>
          </w:tcPr>
          <w:p w:rsidR="005717F7" w:rsidRPr="00FE2556" w:rsidRDefault="005717F7" w:rsidP="005717F7">
            <w:pPr>
              <w:jc w:val="center"/>
              <w:rPr>
                <w:rFonts w:asciiTheme="minorHAnsi" w:hAnsiTheme="minorHAnsi" w:cstheme="minorHAnsi"/>
                <w:b/>
                <w:szCs w:val="20"/>
              </w:rPr>
            </w:pPr>
            <w:r w:rsidRPr="00FE2556">
              <w:rPr>
                <w:rFonts w:asciiTheme="minorHAnsi" w:hAnsiTheme="minorHAnsi" w:cstheme="minorHAnsi"/>
                <w:b/>
                <w:szCs w:val="20"/>
              </w:rPr>
              <w:t>REQUERIDA/DESEABLE</w:t>
            </w:r>
          </w:p>
        </w:tc>
        <w:tc>
          <w:tcPr>
            <w:tcW w:w="2127" w:type="dxa"/>
          </w:tcPr>
          <w:p w:rsidR="005717F7" w:rsidRPr="00FE2556" w:rsidRDefault="005717F7" w:rsidP="005717F7">
            <w:pPr>
              <w:jc w:val="center"/>
              <w:rPr>
                <w:rFonts w:asciiTheme="minorHAnsi" w:hAnsiTheme="minorHAnsi" w:cstheme="minorHAnsi"/>
                <w:b/>
                <w:szCs w:val="20"/>
              </w:rPr>
            </w:pPr>
            <w:r w:rsidRPr="00FE2556">
              <w:rPr>
                <w:rFonts w:asciiTheme="minorHAnsi" w:hAnsiTheme="minorHAnsi" w:cstheme="minorHAnsi"/>
                <w:b/>
                <w:szCs w:val="20"/>
              </w:rPr>
              <w:t>METRICAS</w:t>
            </w:r>
          </w:p>
        </w:tc>
        <w:tc>
          <w:tcPr>
            <w:tcW w:w="5244" w:type="dxa"/>
          </w:tcPr>
          <w:p w:rsidR="005717F7" w:rsidRPr="00FE2556" w:rsidRDefault="005717F7" w:rsidP="005717F7">
            <w:pPr>
              <w:jc w:val="center"/>
              <w:rPr>
                <w:rFonts w:asciiTheme="minorHAnsi" w:hAnsiTheme="minorHAnsi" w:cstheme="minorHAnsi"/>
                <w:b/>
                <w:szCs w:val="20"/>
              </w:rPr>
            </w:pPr>
            <w:r w:rsidRPr="00FE2556">
              <w:rPr>
                <w:rFonts w:asciiTheme="minorHAnsi" w:hAnsiTheme="minorHAnsi" w:cstheme="minorHAnsi"/>
                <w:b/>
                <w:szCs w:val="20"/>
              </w:rPr>
              <w:t>FORMULAS</w:t>
            </w:r>
          </w:p>
        </w:tc>
        <w:tc>
          <w:tcPr>
            <w:tcW w:w="2694" w:type="dxa"/>
          </w:tcPr>
          <w:p w:rsidR="005717F7" w:rsidRPr="0026581B" w:rsidRDefault="0026581B" w:rsidP="0026581B">
            <w:pPr>
              <w:jc w:val="center"/>
              <w:rPr>
                <w:rFonts w:asciiTheme="minorHAnsi" w:hAnsiTheme="minorHAnsi" w:cstheme="minorHAnsi"/>
                <w:b/>
                <w:szCs w:val="20"/>
              </w:rPr>
            </w:pPr>
            <w:r w:rsidRPr="0026581B">
              <w:rPr>
                <w:rFonts w:asciiTheme="minorHAnsi" w:hAnsiTheme="minorHAnsi" w:cstheme="minorHAnsi"/>
                <w:b/>
                <w:szCs w:val="20"/>
              </w:rPr>
              <w:t>ALCANCE</w:t>
            </w:r>
          </w:p>
        </w:tc>
      </w:tr>
      <w:tr w:rsidR="005717F7" w:rsidRPr="00FE2556" w:rsidTr="00A42899">
        <w:trPr>
          <w:jc w:val="center"/>
        </w:trPr>
        <w:tc>
          <w:tcPr>
            <w:tcW w:w="1668" w:type="dxa"/>
          </w:tcPr>
          <w:p w:rsidR="005717F7" w:rsidRPr="00FE2556" w:rsidRDefault="005717F7" w:rsidP="005717F7">
            <w:pPr>
              <w:rPr>
                <w:rFonts w:asciiTheme="minorHAnsi" w:hAnsiTheme="minorHAnsi" w:cstheme="minorHAnsi"/>
                <w:szCs w:val="20"/>
                <w:lang w:val="es-ES"/>
              </w:rPr>
            </w:pPr>
            <w:r w:rsidRPr="00FE2556">
              <w:rPr>
                <w:rFonts w:asciiTheme="minorHAnsi" w:hAnsiTheme="minorHAnsi" w:cstheme="minorHAnsi"/>
                <w:szCs w:val="20"/>
                <w:lang w:val="es-ES"/>
              </w:rPr>
              <w:lastRenderedPageBreak/>
              <w:t>ROI de las estrategias de calidad</w:t>
            </w:r>
          </w:p>
        </w:tc>
        <w:tc>
          <w:tcPr>
            <w:tcW w:w="2409" w:type="dxa"/>
          </w:tcPr>
          <w:p w:rsidR="005717F7" w:rsidRPr="00FE2556" w:rsidRDefault="005717F7" w:rsidP="005717F7">
            <w:pPr>
              <w:rPr>
                <w:rFonts w:asciiTheme="minorHAnsi" w:hAnsiTheme="minorHAnsi" w:cstheme="minorHAnsi"/>
                <w:szCs w:val="20"/>
              </w:rPr>
            </w:pPr>
            <w:proofErr w:type="spellStart"/>
            <w:r w:rsidRPr="00FE2556">
              <w:rPr>
                <w:rFonts w:asciiTheme="minorHAnsi" w:hAnsiTheme="minorHAnsi" w:cstheme="minorHAnsi"/>
                <w:szCs w:val="20"/>
              </w:rPr>
              <w:t>Requerida</w:t>
            </w:r>
            <w:proofErr w:type="spellEnd"/>
          </w:p>
        </w:tc>
        <w:tc>
          <w:tcPr>
            <w:tcW w:w="2127" w:type="dxa"/>
          </w:tcPr>
          <w:p w:rsidR="005717F7" w:rsidRPr="00FE2556" w:rsidRDefault="005717F7" w:rsidP="005717F7">
            <w:pPr>
              <w:rPr>
                <w:rFonts w:asciiTheme="minorHAnsi" w:hAnsiTheme="minorHAnsi" w:cstheme="minorHAnsi"/>
                <w:szCs w:val="20"/>
                <w:lang w:val="es-ES"/>
              </w:rPr>
            </w:pPr>
            <w:r w:rsidRPr="00FE2556">
              <w:rPr>
                <w:rFonts w:asciiTheme="minorHAnsi" w:hAnsiTheme="minorHAnsi" w:cstheme="minorHAnsi"/>
                <w:szCs w:val="20"/>
                <w:lang w:val="es-ES"/>
              </w:rPr>
              <w:t>- Esfuerzo en técnicas de calidad</w:t>
            </w:r>
          </w:p>
          <w:p w:rsidR="005717F7" w:rsidRPr="00FE2556" w:rsidRDefault="005717F7" w:rsidP="005717F7">
            <w:pPr>
              <w:rPr>
                <w:rFonts w:asciiTheme="minorHAnsi" w:hAnsiTheme="minorHAnsi" w:cstheme="minorHAnsi"/>
                <w:szCs w:val="20"/>
                <w:lang w:val="es-ES"/>
              </w:rPr>
            </w:pPr>
            <w:r w:rsidRPr="00FE2556">
              <w:rPr>
                <w:rFonts w:asciiTheme="minorHAnsi" w:hAnsiTheme="minorHAnsi" w:cstheme="minorHAnsi"/>
                <w:szCs w:val="20"/>
                <w:lang w:val="es-ES"/>
              </w:rPr>
              <w:t>- Inversión en herramientas para calidad</w:t>
            </w:r>
          </w:p>
          <w:p w:rsidR="005717F7" w:rsidRPr="00FE2556" w:rsidRDefault="005717F7" w:rsidP="005717F7">
            <w:pPr>
              <w:rPr>
                <w:rFonts w:asciiTheme="minorHAnsi" w:hAnsiTheme="minorHAnsi" w:cstheme="minorHAnsi"/>
                <w:szCs w:val="20"/>
                <w:lang w:val="es-ES"/>
              </w:rPr>
            </w:pPr>
            <w:r w:rsidRPr="00FE2556">
              <w:rPr>
                <w:rFonts w:asciiTheme="minorHAnsi" w:hAnsiTheme="minorHAnsi" w:cstheme="minorHAnsi"/>
                <w:szCs w:val="20"/>
                <w:lang w:val="es-ES"/>
              </w:rPr>
              <w:t xml:space="preserve">- </w:t>
            </w:r>
            <w:proofErr w:type="spellStart"/>
            <w:r w:rsidRPr="00FE2556">
              <w:rPr>
                <w:rFonts w:asciiTheme="minorHAnsi" w:hAnsiTheme="minorHAnsi" w:cstheme="minorHAnsi"/>
                <w:szCs w:val="20"/>
                <w:lang w:val="es-ES"/>
              </w:rPr>
              <w:t>Bugs</w:t>
            </w:r>
            <w:proofErr w:type="spellEnd"/>
            <w:r w:rsidRPr="00FE2556">
              <w:rPr>
                <w:rFonts w:asciiTheme="minorHAnsi" w:hAnsiTheme="minorHAnsi" w:cstheme="minorHAnsi"/>
                <w:szCs w:val="20"/>
                <w:lang w:val="es-ES"/>
              </w:rPr>
              <w:t>, fase de inyección y fase de remoción.</w:t>
            </w:r>
          </w:p>
          <w:p w:rsidR="005717F7" w:rsidRPr="00FE2556" w:rsidRDefault="005717F7" w:rsidP="005717F7">
            <w:pPr>
              <w:rPr>
                <w:rFonts w:asciiTheme="minorHAnsi" w:hAnsiTheme="minorHAnsi" w:cstheme="minorHAnsi"/>
                <w:szCs w:val="20"/>
                <w:lang w:val="es-ES"/>
              </w:rPr>
            </w:pPr>
            <w:r w:rsidRPr="00FE2556">
              <w:rPr>
                <w:rFonts w:asciiTheme="minorHAnsi" w:hAnsiTheme="minorHAnsi" w:cstheme="minorHAnsi"/>
                <w:szCs w:val="20"/>
                <w:lang w:val="es-ES"/>
              </w:rPr>
              <w:t>- Ponderación de esfuerzo y costo de los errores.</w:t>
            </w:r>
          </w:p>
        </w:tc>
        <w:tc>
          <w:tcPr>
            <w:tcW w:w="5244" w:type="dxa"/>
          </w:tcPr>
          <w:p w:rsidR="005717F7" w:rsidRPr="00FE2556" w:rsidRDefault="005717F7" w:rsidP="005717F7">
            <w:pPr>
              <w:rPr>
                <w:rFonts w:asciiTheme="minorHAnsi" w:hAnsiTheme="minorHAnsi" w:cstheme="minorHAnsi"/>
                <w:szCs w:val="20"/>
                <w:lang w:val="es-ES"/>
              </w:rPr>
            </w:pPr>
            <w:r w:rsidRPr="00FE2556">
              <w:rPr>
                <w:rFonts w:asciiTheme="minorHAnsi" w:hAnsiTheme="minorHAnsi" w:cstheme="minorHAnsi"/>
                <w:szCs w:val="20"/>
                <w:lang w:val="es-ES"/>
              </w:rPr>
              <w:t xml:space="preserve">ROI = (Total </w:t>
            </w:r>
            <w:proofErr w:type="spellStart"/>
            <w:r w:rsidRPr="00FE2556">
              <w:rPr>
                <w:rFonts w:asciiTheme="minorHAnsi" w:hAnsiTheme="minorHAnsi" w:cstheme="minorHAnsi"/>
                <w:szCs w:val="20"/>
                <w:lang w:val="es-ES"/>
              </w:rPr>
              <w:t>CoQ</w:t>
            </w:r>
            <w:proofErr w:type="spellEnd"/>
            <w:r w:rsidRPr="00FE2556">
              <w:rPr>
                <w:rFonts w:asciiTheme="minorHAnsi" w:hAnsiTheme="minorHAnsi" w:cstheme="minorHAnsi"/>
                <w:szCs w:val="20"/>
                <w:lang w:val="es-ES"/>
              </w:rPr>
              <w:t xml:space="preserve"> Ahorrado – Inversión en calidad) / Inversión en Calidad</w:t>
            </w:r>
          </w:p>
        </w:tc>
        <w:tc>
          <w:tcPr>
            <w:tcW w:w="2694" w:type="dxa"/>
          </w:tcPr>
          <w:p w:rsidR="005717F7" w:rsidRPr="00FE2556" w:rsidRDefault="005717F7" w:rsidP="005717F7">
            <w:pPr>
              <w:rPr>
                <w:rFonts w:asciiTheme="minorHAnsi" w:hAnsiTheme="minorHAnsi" w:cstheme="minorHAnsi"/>
                <w:szCs w:val="20"/>
                <w:lang w:val="es-ES"/>
              </w:rPr>
            </w:pPr>
            <w:r w:rsidRPr="00FE2556">
              <w:rPr>
                <w:rFonts w:asciiTheme="minorHAnsi" w:hAnsiTheme="minorHAnsi" w:cstheme="minorHAnsi"/>
                <w:szCs w:val="20"/>
                <w:lang w:val="es-ES"/>
              </w:rPr>
              <w:t>Por persona, por equipo, por empresa, por proyecto.</w:t>
            </w:r>
          </w:p>
        </w:tc>
      </w:tr>
      <w:tr w:rsidR="005717F7" w:rsidRPr="00FE2556" w:rsidTr="00A42899">
        <w:trPr>
          <w:jc w:val="center"/>
        </w:trPr>
        <w:tc>
          <w:tcPr>
            <w:tcW w:w="14142" w:type="dxa"/>
            <w:gridSpan w:val="5"/>
          </w:tcPr>
          <w:p w:rsidR="005717F7" w:rsidRPr="00FE2556" w:rsidRDefault="005717F7" w:rsidP="005717F7">
            <w:pPr>
              <w:jc w:val="center"/>
              <w:rPr>
                <w:rFonts w:asciiTheme="minorHAnsi" w:hAnsiTheme="minorHAnsi" w:cstheme="minorHAnsi"/>
                <w:b/>
                <w:szCs w:val="20"/>
              </w:rPr>
            </w:pPr>
            <w:proofErr w:type="spellStart"/>
            <w:r w:rsidRPr="00FE2556">
              <w:rPr>
                <w:rFonts w:asciiTheme="minorHAnsi" w:hAnsiTheme="minorHAnsi" w:cstheme="minorHAnsi"/>
                <w:b/>
                <w:szCs w:val="20"/>
              </w:rPr>
              <w:t>Bosquejo</w:t>
            </w:r>
            <w:proofErr w:type="spellEnd"/>
          </w:p>
          <w:p w:rsidR="005717F7" w:rsidRDefault="005717F7" w:rsidP="005717F7">
            <w:pPr>
              <w:jc w:val="center"/>
              <w:rPr>
                <w:rFonts w:asciiTheme="minorHAnsi" w:hAnsiTheme="minorHAnsi" w:cstheme="minorHAnsi"/>
                <w:szCs w:val="20"/>
              </w:rPr>
            </w:pPr>
            <w:r w:rsidRPr="00FE2556">
              <w:rPr>
                <w:rFonts w:asciiTheme="minorHAnsi" w:hAnsiTheme="minorHAnsi" w:cstheme="minorHAnsi"/>
                <w:b/>
                <w:noProof/>
                <w:szCs w:val="20"/>
                <w:lang w:val="es-ES" w:eastAsia="es-ES"/>
              </w:rPr>
              <w:object w:dxaOrig="9063" w:dyaOrig="5501">
                <v:shape id="Gráfico 2" o:spid="_x0000_i1040" type="#_x0000_t75" style="width:453.05pt;height:275.1pt;visibility:visible" o:ole="">
                  <v:imagedata r:id="rId20" o:title=""/>
                  <o:lock v:ext="edit" aspectratio="f"/>
                </v:shape>
                <o:OLEObject Type="Embed" ProgID="Excel.Chart.8" ShapeID="Gráfico 2" DrawAspect="Content" ObjectID="_1365438638" r:id="rId21">
                  <o:FieldCodes>\s</o:FieldCodes>
                </o:OLEObject>
              </w:object>
            </w:r>
          </w:p>
          <w:p w:rsidR="00FE2556" w:rsidRPr="00FE2556" w:rsidRDefault="00FE2556" w:rsidP="00FE2556">
            <w:pPr>
              <w:rPr>
                <w:rFonts w:asciiTheme="minorHAnsi" w:hAnsiTheme="minorHAnsi" w:cstheme="minorHAnsi"/>
                <w:szCs w:val="20"/>
                <w:lang w:val="es-ES"/>
              </w:rPr>
            </w:pPr>
            <w:r>
              <w:rPr>
                <w:rFonts w:asciiTheme="minorHAnsi" w:hAnsiTheme="minorHAnsi" w:cstheme="minorHAnsi"/>
                <w:szCs w:val="20"/>
                <w:lang w:val="es-ES"/>
              </w:rPr>
              <w:t>Este reporte nos ayuda a comparar el esfuerzo que tomó cierta actividad de calidad, contra el tiempo que ahorró en caso de que los errores encontrados con la respectiva técnica hubieran pasado a producción.</w:t>
            </w:r>
          </w:p>
        </w:tc>
      </w:tr>
      <w:tr w:rsidR="005717F7" w:rsidRPr="00FE2556" w:rsidTr="00A42899">
        <w:trPr>
          <w:jc w:val="center"/>
        </w:trPr>
        <w:tc>
          <w:tcPr>
            <w:tcW w:w="1668" w:type="dxa"/>
          </w:tcPr>
          <w:p w:rsidR="005717F7" w:rsidRPr="00FE2556" w:rsidRDefault="005717F7" w:rsidP="005717F7">
            <w:pPr>
              <w:rPr>
                <w:rFonts w:asciiTheme="minorHAnsi" w:hAnsiTheme="minorHAnsi" w:cstheme="minorHAnsi"/>
                <w:szCs w:val="20"/>
                <w:lang w:val="es-ES"/>
              </w:rPr>
            </w:pPr>
          </w:p>
        </w:tc>
        <w:tc>
          <w:tcPr>
            <w:tcW w:w="2409" w:type="dxa"/>
          </w:tcPr>
          <w:p w:rsidR="005717F7" w:rsidRPr="00FE2556" w:rsidRDefault="005717F7" w:rsidP="005717F7">
            <w:pPr>
              <w:jc w:val="center"/>
              <w:rPr>
                <w:rFonts w:asciiTheme="minorHAnsi" w:hAnsiTheme="minorHAnsi" w:cstheme="minorHAnsi"/>
                <w:b/>
                <w:szCs w:val="20"/>
              </w:rPr>
            </w:pPr>
            <w:r w:rsidRPr="00FE2556">
              <w:rPr>
                <w:rFonts w:asciiTheme="minorHAnsi" w:hAnsiTheme="minorHAnsi" w:cstheme="minorHAnsi"/>
                <w:b/>
                <w:szCs w:val="20"/>
              </w:rPr>
              <w:t>REQUERIDA/DESEABLE</w:t>
            </w:r>
          </w:p>
        </w:tc>
        <w:tc>
          <w:tcPr>
            <w:tcW w:w="2127" w:type="dxa"/>
          </w:tcPr>
          <w:p w:rsidR="005717F7" w:rsidRPr="00FE2556" w:rsidRDefault="005717F7" w:rsidP="005717F7">
            <w:pPr>
              <w:jc w:val="center"/>
              <w:rPr>
                <w:rFonts w:asciiTheme="minorHAnsi" w:hAnsiTheme="minorHAnsi" w:cstheme="minorHAnsi"/>
                <w:b/>
                <w:szCs w:val="20"/>
              </w:rPr>
            </w:pPr>
            <w:r w:rsidRPr="00FE2556">
              <w:rPr>
                <w:rFonts w:asciiTheme="minorHAnsi" w:hAnsiTheme="minorHAnsi" w:cstheme="minorHAnsi"/>
                <w:b/>
                <w:szCs w:val="20"/>
              </w:rPr>
              <w:t>METRICAS</w:t>
            </w:r>
          </w:p>
        </w:tc>
        <w:tc>
          <w:tcPr>
            <w:tcW w:w="5244" w:type="dxa"/>
          </w:tcPr>
          <w:p w:rsidR="005717F7" w:rsidRPr="00FE2556" w:rsidRDefault="005717F7" w:rsidP="005717F7">
            <w:pPr>
              <w:jc w:val="center"/>
              <w:rPr>
                <w:rFonts w:asciiTheme="minorHAnsi" w:hAnsiTheme="minorHAnsi" w:cstheme="minorHAnsi"/>
                <w:b/>
                <w:szCs w:val="20"/>
              </w:rPr>
            </w:pPr>
            <w:r w:rsidRPr="00FE2556">
              <w:rPr>
                <w:rFonts w:asciiTheme="minorHAnsi" w:hAnsiTheme="minorHAnsi" w:cstheme="minorHAnsi"/>
                <w:b/>
                <w:szCs w:val="20"/>
              </w:rPr>
              <w:t>FORMULAS</w:t>
            </w:r>
          </w:p>
        </w:tc>
        <w:tc>
          <w:tcPr>
            <w:tcW w:w="2694" w:type="dxa"/>
          </w:tcPr>
          <w:p w:rsidR="005717F7" w:rsidRPr="0026581B" w:rsidRDefault="0026581B" w:rsidP="0026581B">
            <w:pPr>
              <w:jc w:val="center"/>
              <w:rPr>
                <w:rFonts w:asciiTheme="minorHAnsi" w:hAnsiTheme="minorHAnsi" w:cstheme="minorHAnsi"/>
                <w:b/>
                <w:szCs w:val="20"/>
              </w:rPr>
            </w:pPr>
            <w:r w:rsidRPr="0026581B">
              <w:rPr>
                <w:rFonts w:asciiTheme="minorHAnsi" w:hAnsiTheme="minorHAnsi" w:cstheme="minorHAnsi"/>
                <w:b/>
                <w:szCs w:val="20"/>
              </w:rPr>
              <w:t>ALCANCE</w:t>
            </w:r>
          </w:p>
        </w:tc>
      </w:tr>
      <w:tr w:rsidR="005717F7" w:rsidRPr="00FE2556" w:rsidTr="00A42899">
        <w:trPr>
          <w:jc w:val="center"/>
        </w:trPr>
        <w:tc>
          <w:tcPr>
            <w:tcW w:w="1668" w:type="dxa"/>
          </w:tcPr>
          <w:p w:rsidR="005717F7" w:rsidRPr="00FE2556" w:rsidRDefault="005717F7" w:rsidP="005717F7">
            <w:pPr>
              <w:rPr>
                <w:rFonts w:asciiTheme="minorHAnsi" w:hAnsiTheme="minorHAnsi" w:cstheme="minorHAnsi"/>
                <w:szCs w:val="20"/>
              </w:rPr>
            </w:pPr>
            <w:r w:rsidRPr="00FE2556">
              <w:rPr>
                <w:rFonts w:asciiTheme="minorHAnsi" w:hAnsiTheme="minorHAnsi" w:cstheme="minorHAnsi"/>
                <w:szCs w:val="20"/>
              </w:rPr>
              <w:t xml:space="preserve">COQ </w:t>
            </w:r>
            <w:proofErr w:type="spellStart"/>
            <w:r w:rsidRPr="00FE2556">
              <w:rPr>
                <w:rFonts w:asciiTheme="minorHAnsi" w:hAnsiTheme="minorHAnsi" w:cstheme="minorHAnsi"/>
                <w:szCs w:val="20"/>
              </w:rPr>
              <w:t>vs</w:t>
            </w:r>
            <w:proofErr w:type="spellEnd"/>
            <w:r w:rsidRPr="00FE2556">
              <w:rPr>
                <w:rFonts w:asciiTheme="minorHAnsi" w:hAnsiTheme="minorHAnsi" w:cstheme="minorHAnsi"/>
                <w:szCs w:val="20"/>
              </w:rPr>
              <w:t xml:space="preserve"> CNQ</w:t>
            </w:r>
          </w:p>
        </w:tc>
        <w:tc>
          <w:tcPr>
            <w:tcW w:w="2409" w:type="dxa"/>
          </w:tcPr>
          <w:p w:rsidR="005717F7" w:rsidRPr="00FE2556" w:rsidRDefault="005717F7" w:rsidP="005717F7">
            <w:pPr>
              <w:rPr>
                <w:rFonts w:asciiTheme="minorHAnsi" w:hAnsiTheme="minorHAnsi" w:cstheme="minorHAnsi"/>
                <w:szCs w:val="20"/>
              </w:rPr>
            </w:pPr>
            <w:proofErr w:type="spellStart"/>
            <w:r w:rsidRPr="00FE2556">
              <w:rPr>
                <w:rFonts w:asciiTheme="minorHAnsi" w:hAnsiTheme="minorHAnsi" w:cstheme="minorHAnsi"/>
                <w:szCs w:val="20"/>
              </w:rPr>
              <w:t>Requerida</w:t>
            </w:r>
            <w:proofErr w:type="spellEnd"/>
          </w:p>
        </w:tc>
        <w:tc>
          <w:tcPr>
            <w:tcW w:w="2127" w:type="dxa"/>
          </w:tcPr>
          <w:p w:rsidR="005717F7" w:rsidRPr="00FE2556" w:rsidRDefault="005717F7" w:rsidP="005717F7">
            <w:pPr>
              <w:rPr>
                <w:rFonts w:asciiTheme="minorHAnsi" w:hAnsiTheme="minorHAnsi" w:cstheme="minorHAnsi"/>
                <w:szCs w:val="20"/>
                <w:lang w:val="es-ES"/>
              </w:rPr>
            </w:pPr>
            <w:r w:rsidRPr="00FE2556">
              <w:rPr>
                <w:rFonts w:asciiTheme="minorHAnsi" w:hAnsiTheme="minorHAnsi" w:cstheme="minorHAnsi"/>
                <w:szCs w:val="20"/>
                <w:lang w:val="es-ES"/>
              </w:rPr>
              <w:t>- Esfuerzo en técnicas de calidad</w:t>
            </w:r>
          </w:p>
          <w:p w:rsidR="005717F7" w:rsidRPr="00FE2556" w:rsidRDefault="005717F7" w:rsidP="005717F7">
            <w:pPr>
              <w:rPr>
                <w:rFonts w:asciiTheme="minorHAnsi" w:hAnsiTheme="minorHAnsi" w:cstheme="minorHAnsi"/>
                <w:szCs w:val="20"/>
                <w:lang w:val="es-ES"/>
              </w:rPr>
            </w:pPr>
            <w:r w:rsidRPr="00FE2556">
              <w:rPr>
                <w:rFonts w:asciiTheme="minorHAnsi" w:hAnsiTheme="minorHAnsi" w:cstheme="minorHAnsi"/>
                <w:szCs w:val="20"/>
                <w:lang w:val="es-ES"/>
              </w:rPr>
              <w:t>- Inversión en herramientas para calidad</w:t>
            </w:r>
          </w:p>
          <w:p w:rsidR="005717F7" w:rsidRPr="00FE2556" w:rsidRDefault="005717F7" w:rsidP="005717F7">
            <w:pPr>
              <w:rPr>
                <w:rFonts w:asciiTheme="minorHAnsi" w:hAnsiTheme="minorHAnsi" w:cstheme="minorHAnsi"/>
                <w:szCs w:val="20"/>
                <w:lang w:val="es-ES"/>
              </w:rPr>
            </w:pPr>
            <w:r w:rsidRPr="00FE2556">
              <w:rPr>
                <w:rFonts w:asciiTheme="minorHAnsi" w:hAnsiTheme="minorHAnsi" w:cstheme="minorHAnsi"/>
                <w:szCs w:val="20"/>
                <w:lang w:val="es-ES"/>
              </w:rPr>
              <w:t xml:space="preserve">- </w:t>
            </w:r>
            <w:proofErr w:type="spellStart"/>
            <w:r w:rsidRPr="00FE2556">
              <w:rPr>
                <w:rFonts w:asciiTheme="minorHAnsi" w:hAnsiTheme="minorHAnsi" w:cstheme="minorHAnsi"/>
                <w:szCs w:val="20"/>
                <w:lang w:val="es-ES"/>
              </w:rPr>
              <w:t>Bugs</w:t>
            </w:r>
            <w:proofErr w:type="spellEnd"/>
            <w:r w:rsidRPr="00FE2556">
              <w:rPr>
                <w:rFonts w:asciiTheme="minorHAnsi" w:hAnsiTheme="minorHAnsi" w:cstheme="minorHAnsi"/>
                <w:szCs w:val="20"/>
                <w:lang w:val="es-ES"/>
              </w:rPr>
              <w:t xml:space="preserve">, fase de </w:t>
            </w:r>
            <w:r w:rsidRPr="00FE2556">
              <w:rPr>
                <w:rFonts w:asciiTheme="minorHAnsi" w:hAnsiTheme="minorHAnsi" w:cstheme="minorHAnsi"/>
                <w:szCs w:val="20"/>
                <w:lang w:val="es-ES"/>
              </w:rPr>
              <w:lastRenderedPageBreak/>
              <w:t>inyección y fase de remoción.</w:t>
            </w:r>
          </w:p>
          <w:p w:rsidR="005717F7" w:rsidRPr="00FE2556" w:rsidRDefault="005717F7" w:rsidP="005717F7">
            <w:pPr>
              <w:rPr>
                <w:rFonts w:asciiTheme="minorHAnsi" w:hAnsiTheme="minorHAnsi" w:cstheme="minorHAnsi"/>
                <w:szCs w:val="20"/>
                <w:lang w:val="es-ES"/>
              </w:rPr>
            </w:pPr>
            <w:r w:rsidRPr="00FE2556">
              <w:rPr>
                <w:rFonts w:asciiTheme="minorHAnsi" w:hAnsiTheme="minorHAnsi" w:cstheme="minorHAnsi"/>
                <w:szCs w:val="20"/>
                <w:lang w:val="es-ES"/>
              </w:rPr>
              <w:t>- Ponderación de esfuerzo y costo de los errores.</w:t>
            </w:r>
          </w:p>
        </w:tc>
        <w:tc>
          <w:tcPr>
            <w:tcW w:w="5244" w:type="dxa"/>
          </w:tcPr>
          <w:p w:rsidR="005717F7" w:rsidRPr="00FE2556" w:rsidRDefault="005717F7" w:rsidP="005717F7">
            <w:pPr>
              <w:rPr>
                <w:rFonts w:asciiTheme="minorHAnsi" w:hAnsiTheme="minorHAnsi" w:cstheme="minorHAnsi"/>
                <w:szCs w:val="20"/>
                <w:lang w:val="es-ES"/>
              </w:rPr>
            </w:pPr>
            <w:r w:rsidRPr="00FE2556">
              <w:rPr>
                <w:rFonts w:asciiTheme="minorHAnsi" w:hAnsiTheme="minorHAnsi" w:cstheme="minorHAnsi"/>
                <w:szCs w:val="20"/>
                <w:lang w:val="es-ES"/>
              </w:rPr>
              <w:lastRenderedPageBreak/>
              <w:t>- Ponderar esfuerzo en técnicas de calidad.</w:t>
            </w:r>
          </w:p>
          <w:p w:rsidR="005717F7" w:rsidRPr="00FE2556" w:rsidRDefault="005717F7" w:rsidP="005717F7">
            <w:pPr>
              <w:rPr>
                <w:rFonts w:asciiTheme="minorHAnsi" w:hAnsiTheme="minorHAnsi" w:cstheme="minorHAnsi"/>
                <w:szCs w:val="20"/>
                <w:lang w:val="es-ES"/>
              </w:rPr>
            </w:pPr>
            <w:r w:rsidRPr="00FE2556">
              <w:rPr>
                <w:rFonts w:asciiTheme="minorHAnsi" w:hAnsiTheme="minorHAnsi" w:cstheme="minorHAnsi"/>
                <w:szCs w:val="20"/>
                <w:lang w:val="es-ES"/>
              </w:rPr>
              <w:t>- Ponderar el costo de los defectos.</w:t>
            </w:r>
          </w:p>
        </w:tc>
        <w:tc>
          <w:tcPr>
            <w:tcW w:w="2694" w:type="dxa"/>
          </w:tcPr>
          <w:p w:rsidR="005717F7" w:rsidRPr="00FE2556" w:rsidRDefault="005717F7" w:rsidP="005717F7">
            <w:pPr>
              <w:rPr>
                <w:rFonts w:asciiTheme="minorHAnsi" w:hAnsiTheme="minorHAnsi" w:cstheme="minorHAnsi"/>
                <w:szCs w:val="20"/>
                <w:lang w:val="es-ES"/>
              </w:rPr>
            </w:pPr>
            <w:r w:rsidRPr="00FE2556">
              <w:rPr>
                <w:rFonts w:asciiTheme="minorHAnsi" w:hAnsiTheme="minorHAnsi" w:cstheme="minorHAnsi"/>
                <w:szCs w:val="20"/>
                <w:lang w:val="es-ES"/>
              </w:rPr>
              <w:t>Por persona, por equipo, por empresa, por proyecto.</w:t>
            </w:r>
          </w:p>
        </w:tc>
      </w:tr>
      <w:tr w:rsidR="005717F7" w:rsidRPr="00FE2556" w:rsidTr="00A42899">
        <w:trPr>
          <w:jc w:val="center"/>
        </w:trPr>
        <w:tc>
          <w:tcPr>
            <w:tcW w:w="14142" w:type="dxa"/>
            <w:gridSpan w:val="5"/>
          </w:tcPr>
          <w:p w:rsidR="005717F7" w:rsidRPr="00FE2556" w:rsidRDefault="005717F7" w:rsidP="005717F7">
            <w:pPr>
              <w:jc w:val="center"/>
              <w:rPr>
                <w:rFonts w:asciiTheme="minorHAnsi" w:hAnsiTheme="minorHAnsi" w:cstheme="minorHAnsi"/>
                <w:b/>
                <w:szCs w:val="20"/>
              </w:rPr>
            </w:pPr>
            <w:proofErr w:type="spellStart"/>
            <w:r w:rsidRPr="00FE2556">
              <w:rPr>
                <w:rFonts w:asciiTheme="minorHAnsi" w:hAnsiTheme="minorHAnsi" w:cstheme="minorHAnsi"/>
                <w:b/>
                <w:szCs w:val="20"/>
              </w:rPr>
              <w:lastRenderedPageBreak/>
              <w:t>Bosquejo</w:t>
            </w:r>
            <w:proofErr w:type="spellEnd"/>
          </w:p>
          <w:p w:rsidR="005717F7" w:rsidRDefault="00FE2556" w:rsidP="005717F7">
            <w:pPr>
              <w:jc w:val="center"/>
              <w:rPr>
                <w:rFonts w:asciiTheme="minorHAnsi" w:hAnsiTheme="minorHAnsi" w:cstheme="minorHAnsi"/>
                <w:szCs w:val="20"/>
              </w:rPr>
            </w:pPr>
            <w:r w:rsidRPr="00FE2556">
              <w:rPr>
                <w:rFonts w:asciiTheme="minorHAnsi" w:hAnsiTheme="minorHAnsi" w:cstheme="minorHAnsi"/>
                <w:b/>
                <w:noProof/>
                <w:szCs w:val="20"/>
                <w:lang w:val="es-ES" w:eastAsia="es-ES"/>
              </w:rPr>
              <w:object w:dxaOrig="8632" w:dyaOrig="5045">
                <v:shape id="_x0000_i1043" type="#_x0000_t75" style="width:431.3pt;height:252pt" o:ole="">
                  <v:imagedata r:id="rId22" o:title=""/>
                  <o:lock v:ext="edit" aspectratio="f"/>
                </v:shape>
                <o:OLEObject Type="Embed" ProgID="Excel.Chart.8" ShapeID="_x0000_i1043" DrawAspect="Content" ObjectID="_1365438639" r:id="rId23">
                  <o:FieldCodes>\s</o:FieldCodes>
                </o:OLEObject>
              </w:object>
            </w:r>
          </w:p>
          <w:p w:rsidR="00FE2556" w:rsidRPr="00FE2556" w:rsidRDefault="00FE2556" w:rsidP="00FE2556">
            <w:pPr>
              <w:rPr>
                <w:rFonts w:asciiTheme="minorHAnsi" w:hAnsiTheme="minorHAnsi" w:cstheme="minorHAnsi"/>
                <w:b/>
                <w:szCs w:val="20"/>
                <w:lang w:val="es-ES"/>
              </w:rPr>
            </w:pPr>
            <w:r>
              <w:rPr>
                <w:rFonts w:asciiTheme="minorHAnsi" w:hAnsiTheme="minorHAnsi" w:cstheme="minorHAnsi"/>
                <w:szCs w:val="20"/>
                <w:lang w:val="es-ES"/>
              </w:rPr>
              <w:t>Esta gráfica nos ayuda a comparar los costos de la</w:t>
            </w:r>
            <w:r w:rsidR="001A399C">
              <w:rPr>
                <w:rFonts w:asciiTheme="minorHAnsi" w:hAnsiTheme="minorHAnsi" w:cstheme="minorHAnsi"/>
                <w:szCs w:val="20"/>
                <w:lang w:val="es-ES"/>
              </w:rPr>
              <w:t xml:space="preserve"> conformidad y no conformidad.</w:t>
            </w:r>
          </w:p>
        </w:tc>
      </w:tr>
    </w:tbl>
    <w:p w:rsidR="005717F7" w:rsidRDefault="005717F7" w:rsidP="005717F7">
      <w:pPr>
        <w:pStyle w:val="Prrafodelista"/>
        <w:ind w:left="1440"/>
        <w:rPr>
          <w:rFonts w:ascii="Calibri" w:hAnsi="Calibri"/>
          <w:lang w:val="es-MX"/>
        </w:rPr>
      </w:pPr>
    </w:p>
    <w:p w:rsidR="005717F7" w:rsidRPr="00A42899" w:rsidRDefault="005717F7" w:rsidP="005717F7">
      <w:pPr>
        <w:pStyle w:val="Prrafodelista"/>
        <w:numPr>
          <w:ilvl w:val="1"/>
          <w:numId w:val="24"/>
        </w:numPr>
        <w:rPr>
          <w:rFonts w:ascii="Calibri" w:hAnsi="Calibri"/>
          <w:u w:val="single"/>
          <w:lang w:val="es-MX"/>
        </w:rPr>
      </w:pPr>
      <w:r w:rsidRPr="00A42899">
        <w:rPr>
          <w:rFonts w:ascii="Calibri" w:hAnsi="Calibri"/>
          <w:u w:val="single"/>
          <w:lang w:val="es-MX"/>
        </w:rPr>
        <w:t>Estadísticas y repo</w:t>
      </w:r>
      <w:r w:rsidR="00A42899" w:rsidRPr="00A42899">
        <w:rPr>
          <w:rFonts w:ascii="Calibri" w:hAnsi="Calibri"/>
          <w:u w:val="single"/>
          <w:lang w:val="es-MX"/>
        </w:rPr>
        <w:t>rtes sobre técnicas de remoción</w:t>
      </w:r>
    </w:p>
    <w:p w:rsidR="005717F7" w:rsidRDefault="005717F7" w:rsidP="008D0FA6">
      <w:pPr>
        <w:pStyle w:val="Prrafodelista"/>
        <w:ind w:left="1440"/>
        <w:rPr>
          <w:rFonts w:ascii="Calibri" w:hAnsi="Calibri"/>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2409"/>
        <w:gridCol w:w="2127"/>
        <w:gridCol w:w="5244"/>
        <w:gridCol w:w="2694"/>
      </w:tblGrid>
      <w:tr w:rsidR="008D0FA6" w:rsidRPr="00FE2556" w:rsidTr="00A42899">
        <w:trPr>
          <w:jc w:val="center"/>
        </w:trPr>
        <w:tc>
          <w:tcPr>
            <w:tcW w:w="1668" w:type="dxa"/>
          </w:tcPr>
          <w:p w:rsidR="008D0FA6" w:rsidRPr="00A42899" w:rsidRDefault="008D0FA6" w:rsidP="00A42899">
            <w:pPr>
              <w:rPr>
                <w:rFonts w:asciiTheme="minorHAnsi" w:hAnsiTheme="minorHAnsi" w:cstheme="minorHAnsi"/>
                <w:szCs w:val="20"/>
                <w:lang w:val="es-ES"/>
              </w:rPr>
            </w:pPr>
          </w:p>
        </w:tc>
        <w:tc>
          <w:tcPr>
            <w:tcW w:w="2409" w:type="dxa"/>
          </w:tcPr>
          <w:p w:rsidR="008D0FA6" w:rsidRPr="00FE2556" w:rsidRDefault="008D0FA6" w:rsidP="00A42899">
            <w:pPr>
              <w:jc w:val="center"/>
              <w:rPr>
                <w:rFonts w:asciiTheme="minorHAnsi" w:hAnsiTheme="minorHAnsi" w:cstheme="minorHAnsi"/>
                <w:b/>
                <w:szCs w:val="20"/>
              </w:rPr>
            </w:pPr>
            <w:r w:rsidRPr="00FE2556">
              <w:rPr>
                <w:rFonts w:asciiTheme="minorHAnsi" w:hAnsiTheme="minorHAnsi" w:cstheme="minorHAnsi"/>
                <w:b/>
                <w:szCs w:val="20"/>
              </w:rPr>
              <w:t>REQUERIDA/DESEABLE</w:t>
            </w:r>
          </w:p>
        </w:tc>
        <w:tc>
          <w:tcPr>
            <w:tcW w:w="2127" w:type="dxa"/>
          </w:tcPr>
          <w:p w:rsidR="008D0FA6" w:rsidRPr="00FE2556" w:rsidRDefault="008D0FA6" w:rsidP="00A42899">
            <w:pPr>
              <w:jc w:val="center"/>
              <w:rPr>
                <w:rFonts w:asciiTheme="minorHAnsi" w:hAnsiTheme="minorHAnsi" w:cstheme="minorHAnsi"/>
                <w:b/>
                <w:szCs w:val="20"/>
              </w:rPr>
            </w:pPr>
            <w:r w:rsidRPr="00FE2556">
              <w:rPr>
                <w:rFonts w:asciiTheme="minorHAnsi" w:hAnsiTheme="minorHAnsi" w:cstheme="minorHAnsi"/>
                <w:b/>
                <w:szCs w:val="20"/>
              </w:rPr>
              <w:t>METRICAS</w:t>
            </w:r>
          </w:p>
        </w:tc>
        <w:tc>
          <w:tcPr>
            <w:tcW w:w="5244" w:type="dxa"/>
          </w:tcPr>
          <w:p w:rsidR="008D0FA6" w:rsidRPr="00FE2556" w:rsidRDefault="008D0FA6" w:rsidP="00A42899">
            <w:pPr>
              <w:jc w:val="center"/>
              <w:rPr>
                <w:rFonts w:asciiTheme="minorHAnsi" w:hAnsiTheme="minorHAnsi" w:cstheme="minorHAnsi"/>
                <w:b/>
                <w:szCs w:val="20"/>
              </w:rPr>
            </w:pPr>
            <w:r w:rsidRPr="00FE2556">
              <w:rPr>
                <w:rFonts w:asciiTheme="minorHAnsi" w:hAnsiTheme="minorHAnsi" w:cstheme="minorHAnsi"/>
                <w:b/>
                <w:szCs w:val="20"/>
              </w:rPr>
              <w:t>FORMULAS</w:t>
            </w:r>
          </w:p>
        </w:tc>
        <w:tc>
          <w:tcPr>
            <w:tcW w:w="2694" w:type="dxa"/>
          </w:tcPr>
          <w:p w:rsidR="008D0FA6" w:rsidRPr="00FE2556" w:rsidRDefault="008D0FA6" w:rsidP="00A42899">
            <w:pPr>
              <w:jc w:val="center"/>
              <w:rPr>
                <w:rFonts w:asciiTheme="minorHAnsi" w:hAnsiTheme="minorHAnsi" w:cstheme="minorHAnsi"/>
                <w:b/>
                <w:szCs w:val="20"/>
              </w:rPr>
            </w:pPr>
            <w:r w:rsidRPr="00FE2556">
              <w:rPr>
                <w:rFonts w:asciiTheme="minorHAnsi" w:hAnsiTheme="minorHAnsi" w:cstheme="minorHAnsi"/>
                <w:b/>
                <w:szCs w:val="20"/>
              </w:rPr>
              <w:t>ALCANCE</w:t>
            </w:r>
          </w:p>
        </w:tc>
      </w:tr>
      <w:tr w:rsidR="008D0FA6" w:rsidRPr="00FE2556" w:rsidTr="00A42899">
        <w:trPr>
          <w:jc w:val="center"/>
        </w:trPr>
        <w:tc>
          <w:tcPr>
            <w:tcW w:w="1668" w:type="dxa"/>
          </w:tcPr>
          <w:p w:rsidR="008D0FA6" w:rsidRPr="00FE2556" w:rsidRDefault="008D0FA6" w:rsidP="00A42899">
            <w:pPr>
              <w:rPr>
                <w:rFonts w:asciiTheme="minorHAnsi" w:hAnsiTheme="minorHAnsi" w:cstheme="minorHAnsi"/>
                <w:szCs w:val="20"/>
              </w:rPr>
            </w:pPr>
            <w:r>
              <w:rPr>
                <w:rFonts w:asciiTheme="minorHAnsi" w:hAnsiTheme="minorHAnsi" w:cstheme="minorHAnsi"/>
                <w:szCs w:val="20"/>
              </w:rPr>
              <w:t xml:space="preserve">Yield de </w:t>
            </w:r>
            <w:proofErr w:type="spellStart"/>
            <w:r>
              <w:rPr>
                <w:rFonts w:asciiTheme="minorHAnsi" w:hAnsiTheme="minorHAnsi" w:cstheme="minorHAnsi"/>
                <w:szCs w:val="20"/>
              </w:rPr>
              <w:t>técnica</w:t>
            </w:r>
            <w:proofErr w:type="spellEnd"/>
          </w:p>
        </w:tc>
        <w:tc>
          <w:tcPr>
            <w:tcW w:w="2409" w:type="dxa"/>
          </w:tcPr>
          <w:p w:rsidR="008D0FA6" w:rsidRPr="00FE2556" w:rsidRDefault="008D0FA6" w:rsidP="00A42899">
            <w:pPr>
              <w:rPr>
                <w:rFonts w:asciiTheme="minorHAnsi" w:hAnsiTheme="minorHAnsi" w:cstheme="minorHAnsi"/>
                <w:szCs w:val="20"/>
              </w:rPr>
            </w:pPr>
            <w:proofErr w:type="spellStart"/>
            <w:r>
              <w:rPr>
                <w:rFonts w:asciiTheme="minorHAnsi" w:hAnsiTheme="minorHAnsi" w:cstheme="minorHAnsi"/>
                <w:szCs w:val="20"/>
              </w:rPr>
              <w:t>Requerida</w:t>
            </w:r>
            <w:proofErr w:type="spellEnd"/>
          </w:p>
        </w:tc>
        <w:tc>
          <w:tcPr>
            <w:tcW w:w="2127" w:type="dxa"/>
          </w:tcPr>
          <w:p w:rsidR="008D0FA6" w:rsidRDefault="008D0FA6" w:rsidP="008D0FA6">
            <w:pPr>
              <w:numPr>
                <w:ilvl w:val="0"/>
                <w:numId w:val="34"/>
              </w:numPr>
              <w:rPr>
                <w:rFonts w:asciiTheme="minorHAnsi" w:hAnsiTheme="minorHAnsi" w:cstheme="minorHAnsi"/>
                <w:szCs w:val="20"/>
                <w:lang w:val="es-ES"/>
              </w:rPr>
            </w:pPr>
            <w:r>
              <w:rPr>
                <w:rFonts w:asciiTheme="minorHAnsi" w:hAnsiTheme="minorHAnsi" w:cstheme="minorHAnsi"/>
                <w:szCs w:val="20"/>
                <w:lang w:val="es-ES"/>
              </w:rPr>
              <w:t>Total defectos removidos por cada técnica</w:t>
            </w:r>
          </w:p>
          <w:p w:rsidR="008D0FA6" w:rsidRDefault="008D0FA6" w:rsidP="008D0FA6">
            <w:pPr>
              <w:numPr>
                <w:ilvl w:val="0"/>
                <w:numId w:val="34"/>
              </w:numPr>
              <w:rPr>
                <w:rFonts w:asciiTheme="minorHAnsi" w:hAnsiTheme="minorHAnsi" w:cstheme="minorHAnsi"/>
                <w:szCs w:val="20"/>
                <w:lang w:val="es-ES"/>
              </w:rPr>
            </w:pPr>
            <w:r>
              <w:rPr>
                <w:rFonts w:asciiTheme="minorHAnsi" w:hAnsiTheme="minorHAnsi" w:cstheme="minorHAnsi"/>
                <w:szCs w:val="20"/>
                <w:lang w:val="es-ES"/>
              </w:rPr>
              <w:t>Total defectos</w:t>
            </w:r>
          </w:p>
          <w:p w:rsidR="008D0FA6" w:rsidRDefault="008D0FA6" w:rsidP="008D0FA6">
            <w:pPr>
              <w:numPr>
                <w:ilvl w:val="0"/>
                <w:numId w:val="34"/>
              </w:numPr>
              <w:rPr>
                <w:rFonts w:asciiTheme="minorHAnsi" w:hAnsiTheme="minorHAnsi" w:cstheme="minorHAnsi"/>
                <w:szCs w:val="20"/>
                <w:lang w:val="es-ES"/>
              </w:rPr>
            </w:pPr>
            <w:r>
              <w:rPr>
                <w:rFonts w:asciiTheme="minorHAnsi" w:hAnsiTheme="minorHAnsi" w:cstheme="minorHAnsi"/>
                <w:szCs w:val="20"/>
                <w:lang w:val="es-ES"/>
              </w:rPr>
              <w:t>% defectos removidos por cada técnica</w:t>
            </w:r>
          </w:p>
          <w:p w:rsidR="008D0FA6" w:rsidRDefault="008D0FA6" w:rsidP="008D0FA6">
            <w:pPr>
              <w:numPr>
                <w:ilvl w:val="0"/>
                <w:numId w:val="34"/>
              </w:numPr>
              <w:rPr>
                <w:rFonts w:asciiTheme="minorHAnsi" w:hAnsiTheme="minorHAnsi" w:cstheme="minorHAnsi"/>
                <w:szCs w:val="20"/>
                <w:lang w:val="es-ES"/>
              </w:rPr>
            </w:pPr>
            <w:r>
              <w:rPr>
                <w:rFonts w:asciiTheme="minorHAnsi" w:hAnsiTheme="minorHAnsi" w:cstheme="minorHAnsi"/>
                <w:szCs w:val="20"/>
                <w:lang w:val="es-ES"/>
              </w:rPr>
              <w:t>Total esfuerzo por cada técnica</w:t>
            </w:r>
          </w:p>
          <w:p w:rsidR="008D0FA6" w:rsidRDefault="008D0FA6" w:rsidP="008D0FA6">
            <w:pPr>
              <w:numPr>
                <w:ilvl w:val="0"/>
                <w:numId w:val="34"/>
              </w:numPr>
              <w:rPr>
                <w:rFonts w:asciiTheme="minorHAnsi" w:hAnsiTheme="minorHAnsi" w:cstheme="minorHAnsi"/>
                <w:szCs w:val="20"/>
                <w:lang w:val="es-ES"/>
              </w:rPr>
            </w:pPr>
            <w:r>
              <w:rPr>
                <w:rFonts w:asciiTheme="minorHAnsi" w:hAnsiTheme="minorHAnsi" w:cstheme="minorHAnsi"/>
                <w:szCs w:val="20"/>
                <w:lang w:val="es-ES"/>
              </w:rPr>
              <w:t>Total esfuerzo</w:t>
            </w:r>
          </w:p>
          <w:p w:rsidR="008D0FA6" w:rsidRDefault="008D0FA6" w:rsidP="008D0FA6">
            <w:pPr>
              <w:numPr>
                <w:ilvl w:val="0"/>
                <w:numId w:val="34"/>
              </w:numPr>
              <w:rPr>
                <w:rFonts w:asciiTheme="minorHAnsi" w:hAnsiTheme="minorHAnsi" w:cstheme="minorHAnsi"/>
                <w:szCs w:val="20"/>
                <w:lang w:val="es-ES"/>
              </w:rPr>
            </w:pPr>
            <w:r>
              <w:rPr>
                <w:rFonts w:asciiTheme="minorHAnsi" w:hAnsiTheme="minorHAnsi" w:cstheme="minorHAnsi"/>
                <w:szCs w:val="20"/>
                <w:lang w:val="es-ES"/>
              </w:rPr>
              <w:t>% esfuerzo por cada técnica</w:t>
            </w:r>
          </w:p>
          <w:p w:rsidR="008D0FA6" w:rsidRDefault="008D0FA6" w:rsidP="008D0FA6">
            <w:pPr>
              <w:numPr>
                <w:ilvl w:val="0"/>
                <w:numId w:val="34"/>
              </w:numPr>
              <w:rPr>
                <w:rFonts w:asciiTheme="minorHAnsi" w:hAnsiTheme="minorHAnsi" w:cstheme="minorHAnsi"/>
                <w:szCs w:val="20"/>
                <w:lang w:val="es-ES"/>
              </w:rPr>
            </w:pPr>
            <w:r>
              <w:rPr>
                <w:rFonts w:asciiTheme="minorHAnsi" w:hAnsiTheme="minorHAnsi" w:cstheme="minorHAnsi"/>
                <w:szCs w:val="20"/>
                <w:lang w:val="es-ES"/>
              </w:rPr>
              <w:t>Eficiencia de remoción</w:t>
            </w:r>
          </w:p>
          <w:p w:rsidR="008D0FA6" w:rsidRPr="00FE2556" w:rsidRDefault="008D0FA6" w:rsidP="008D0FA6">
            <w:pPr>
              <w:numPr>
                <w:ilvl w:val="0"/>
                <w:numId w:val="34"/>
              </w:numPr>
              <w:rPr>
                <w:rFonts w:asciiTheme="minorHAnsi" w:hAnsiTheme="minorHAnsi" w:cstheme="minorHAnsi"/>
                <w:szCs w:val="20"/>
                <w:lang w:val="es-ES"/>
              </w:rPr>
            </w:pPr>
            <w:r>
              <w:rPr>
                <w:rFonts w:asciiTheme="minorHAnsi" w:hAnsiTheme="minorHAnsi" w:cstheme="minorHAnsi"/>
                <w:szCs w:val="20"/>
                <w:lang w:val="es-ES"/>
              </w:rPr>
              <w:t>Razón de revisión</w:t>
            </w:r>
          </w:p>
        </w:tc>
        <w:tc>
          <w:tcPr>
            <w:tcW w:w="5244" w:type="dxa"/>
          </w:tcPr>
          <w:p w:rsidR="008D0FA6" w:rsidRDefault="008D0FA6" w:rsidP="008D0FA6">
            <w:pPr>
              <w:numPr>
                <w:ilvl w:val="0"/>
                <w:numId w:val="34"/>
              </w:numPr>
              <w:rPr>
                <w:rFonts w:asciiTheme="minorHAnsi" w:hAnsiTheme="minorHAnsi" w:cstheme="minorHAnsi"/>
                <w:szCs w:val="20"/>
                <w:lang w:val="es-ES"/>
              </w:rPr>
            </w:pPr>
            <w:r>
              <w:rPr>
                <w:rFonts w:asciiTheme="minorHAnsi" w:hAnsiTheme="minorHAnsi" w:cstheme="minorHAnsi"/>
                <w:szCs w:val="20"/>
                <w:lang w:val="es-ES"/>
              </w:rPr>
              <w:t>% defectos = Total defectos técnica / Total defectos</w:t>
            </w:r>
          </w:p>
          <w:p w:rsidR="008D0FA6" w:rsidRDefault="008D0FA6" w:rsidP="008D0FA6">
            <w:pPr>
              <w:numPr>
                <w:ilvl w:val="0"/>
                <w:numId w:val="34"/>
              </w:numPr>
              <w:rPr>
                <w:rFonts w:asciiTheme="minorHAnsi" w:hAnsiTheme="minorHAnsi" w:cstheme="minorHAnsi"/>
                <w:szCs w:val="20"/>
                <w:lang w:val="es-ES"/>
              </w:rPr>
            </w:pPr>
            <w:r>
              <w:rPr>
                <w:rFonts w:asciiTheme="minorHAnsi" w:hAnsiTheme="minorHAnsi" w:cstheme="minorHAnsi"/>
                <w:szCs w:val="20"/>
                <w:lang w:val="es-ES"/>
              </w:rPr>
              <w:t>% esfuerzo = Total esfuerzo técnica/ Total esfuerzo</w:t>
            </w:r>
          </w:p>
          <w:p w:rsidR="008D0FA6" w:rsidRDefault="008D0FA6" w:rsidP="008D0FA6">
            <w:pPr>
              <w:numPr>
                <w:ilvl w:val="0"/>
                <w:numId w:val="34"/>
              </w:numPr>
              <w:rPr>
                <w:rFonts w:asciiTheme="minorHAnsi" w:hAnsiTheme="minorHAnsi" w:cstheme="minorHAnsi"/>
                <w:szCs w:val="20"/>
                <w:lang w:val="es-ES"/>
              </w:rPr>
            </w:pPr>
            <w:r>
              <w:rPr>
                <w:rFonts w:asciiTheme="minorHAnsi" w:hAnsiTheme="minorHAnsi" w:cstheme="minorHAnsi"/>
                <w:szCs w:val="20"/>
                <w:lang w:val="es-ES"/>
              </w:rPr>
              <w:t>Eficiencia de remoción =</w:t>
            </w:r>
            <w:r w:rsidR="00A42899">
              <w:rPr>
                <w:rFonts w:asciiTheme="minorHAnsi" w:hAnsiTheme="minorHAnsi" w:cstheme="minorHAnsi"/>
                <w:szCs w:val="20"/>
                <w:lang w:val="es-ES"/>
              </w:rPr>
              <w:t xml:space="preserve"> </w:t>
            </w:r>
            <w:r>
              <w:rPr>
                <w:rFonts w:asciiTheme="minorHAnsi" w:hAnsiTheme="minorHAnsi" w:cstheme="minorHAnsi"/>
                <w:szCs w:val="20"/>
                <w:lang w:val="es-ES"/>
              </w:rPr>
              <w:t xml:space="preserve">Total defectos técnica / Total esfuerzo técnica </w:t>
            </w:r>
          </w:p>
          <w:p w:rsidR="008D0FA6" w:rsidRPr="00FE2556" w:rsidRDefault="008D0FA6" w:rsidP="008D0FA6">
            <w:pPr>
              <w:numPr>
                <w:ilvl w:val="0"/>
                <w:numId w:val="34"/>
              </w:numPr>
              <w:rPr>
                <w:rFonts w:asciiTheme="minorHAnsi" w:hAnsiTheme="minorHAnsi" w:cstheme="minorHAnsi"/>
                <w:szCs w:val="20"/>
                <w:lang w:val="es-ES"/>
              </w:rPr>
            </w:pPr>
            <w:proofErr w:type="spellStart"/>
            <w:r>
              <w:rPr>
                <w:rFonts w:asciiTheme="minorHAnsi" w:hAnsiTheme="minorHAnsi" w:cstheme="minorHAnsi"/>
                <w:szCs w:val="20"/>
                <w:lang w:val="es-ES"/>
              </w:rPr>
              <w:t>Razòn</w:t>
            </w:r>
            <w:proofErr w:type="spellEnd"/>
            <w:r>
              <w:rPr>
                <w:rFonts w:asciiTheme="minorHAnsi" w:hAnsiTheme="minorHAnsi" w:cstheme="minorHAnsi"/>
                <w:szCs w:val="20"/>
                <w:lang w:val="es-ES"/>
              </w:rPr>
              <w:t xml:space="preserve"> de revisi</w:t>
            </w:r>
            <w:r w:rsidR="00A42899">
              <w:rPr>
                <w:rFonts w:asciiTheme="minorHAnsi" w:hAnsiTheme="minorHAnsi" w:cstheme="minorHAnsi"/>
                <w:szCs w:val="20"/>
                <w:lang w:val="es-ES"/>
              </w:rPr>
              <w:t xml:space="preserve">ón = </w:t>
            </w:r>
            <w:r>
              <w:rPr>
                <w:rFonts w:asciiTheme="minorHAnsi" w:hAnsiTheme="minorHAnsi" w:cstheme="minorHAnsi"/>
                <w:szCs w:val="20"/>
                <w:lang w:val="es-ES"/>
              </w:rPr>
              <w:t>LOC / Total esfuerzo técnica</w:t>
            </w:r>
          </w:p>
        </w:tc>
        <w:tc>
          <w:tcPr>
            <w:tcW w:w="2694" w:type="dxa"/>
          </w:tcPr>
          <w:p w:rsidR="008D0FA6" w:rsidRPr="00FE2556" w:rsidRDefault="00C3796A" w:rsidP="00A42899">
            <w:pPr>
              <w:rPr>
                <w:rFonts w:asciiTheme="minorHAnsi" w:hAnsiTheme="minorHAnsi" w:cstheme="minorHAnsi"/>
                <w:szCs w:val="20"/>
                <w:lang w:val="es-ES"/>
              </w:rPr>
            </w:pPr>
            <w:r>
              <w:rPr>
                <w:rFonts w:asciiTheme="minorHAnsi" w:hAnsiTheme="minorHAnsi" w:cstheme="minorHAnsi"/>
                <w:szCs w:val="20"/>
                <w:lang w:val="es-ES"/>
              </w:rPr>
              <w:t xml:space="preserve">Por persona, por equipo, por proyecto y </w:t>
            </w:r>
            <w:r w:rsidR="0026581B">
              <w:rPr>
                <w:rFonts w:asciiTheme="minorHAnsi" w:hAnsiTheme="minorHAnsi" w:cstheme="minorHAnsi"/>
                <w:szCs w:val="20"/>
                <w:lang w:val="es-ES"/>
              </w:rPr>
              <w:t>por empresa.</w:t>
            </w:r>
          </w:p>
        </w:tc>
      </w:tr>
      <w:tr w:rsidR="008D0FA6" w:rsidRPr="00FE2556" w:rsidTr="00A42899">
        <w:trPr>
          <w:jc w:val="center"/>
        </w:trPr>
        <w:tc>
          <w:tcPr>
            <w:tcW w:w="14142" w:type="dxa"/>
            <w:gridSpan w:val="5"/>
          </w:tcPr>
          <w:p w:rsidR="008D0FA6" w:rsidRDefault="0026581B" w:rsidP="0026581B">
            <w:pPr>
              <w:jc w:val="center"/>
              <w:rPr>
                <w:rFonts w:asciiTheme="minorHAnsi" w:hAnsiTheme="minorHAnsi" w:cstheme="minorHAnsi"/>
                <w:b/>
                <w:szCs w:val="20"/>
                <w:lang w:val="es-ES"/>
              </w:rPr>
            </w:pPr>
            <w:r>
              <w:rPr>
                <w:rFonts w:asciiTheme="minorHAnsi" w:hAnsiTheme="minorHAnsi" w:cstheme="minorHAnsi"/>
                <w:b/>
                <w:szCs w:val="20"/>
                <w:lang w:val="es-ES"/>
              </w:rPr>
              <w:t>Bosquejo</w:t>
            </w:r>
          </w:p>
          <w:tbl>
            <w:tblPr>
              <w:tblW w:w="10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0"/>
              <w:gridCol w:w="1568"/>
              <w:gridCol w:w="1469"/>
              <w:gridCol w:w="1211"/>
              <w:gridCol w:w="1080"/>
              <w:gridCol w:w="1800"/>
              <w:gridCol w:w="1800"/>
            </w:tblGrid>
            <w:tr w:rsidR="0026581B" w:rsidRPr="0026581B" w:rsidTr="0026581B">
              <w:trPr>
                <w:jc w:val="center"/>
              </w:trPr>
              <w:tc>
                <w:tcPr>
                  <w:tcW w:w="10008" w:type="dxa"/>
                  <w:gridSpan w:val="7"/>
                </w:tcPr>
                <w:p w:rsidR="0026581B" w:rsidRPr="0026581B" w:rsidRDefault="0026581B" w:rsidP="0026581B">
                  <w:pPr>
                    <w:jc w:val="center"/>
                    <w:rPr>
                      <w:rFonts w:ascii="Calibri" w:hAnsi="Calibri"/>
                      <w:b/>
                      <w:lang w:val="es-MX"/>
                    </w:rPr>
                  </w:pPr>
                  <w:r w:rsidRPr="0026581B">
                    <w:rPr>
                      <w:rFonts w:ascii="Calibri" w:hAnsi="Calibri"/>
                      <w:b/>
                      <w:lang w:val="es-MX"/>
                    </w:rPr>
                    <w:t>PROYECTO 1</w:t>
                  </w:r>
                </w:p>
              </w:tc>
            </w:tr>
            <w:tr w:rsidR="0026581B" w:rsidRPr="0026581B" w:rsidTr="0026581B">
              <w:trPr>
                <w:jc w:val="center"/>
              </w:trPr>
              <w:tc>
                <w:tcPr>
                  <w:tcW w:w="1080" w:type="dxa"/>
                </w:tcPr>
                <w:p w:rsidR="0026581B" w:rsidRPr="0026581B" w:rsidRDefault="0026581B" w:rsidP="00A42899">
                  <w:pPr>
                    <w:rPr>
                      <w:rFonts w:ascii="Calibri" w:hAnsi="Calibri"/>
                      <w:lang w:val="es-MX"/>
                    </w:rPr>
                  </w:pPr>
                </w:p>
              </w:tc>
              <w:tc>
                <w:tcPr>
                  <w:tcW w:w="1568" w:type="dxa"/>
                </w:tcPr>
                <w:p w:rsidR="0026581B" w:rsidRPr="0026581B" w:rsidRDefault="0026581B" w:rsidP="00A42899">
                  <w:pPr>
                    <w:rPr>
                      <w:rFonts w:ascii="Calibri" w:hAnsi="Calibri"/>
                      <w:lang w:val="es-MX"/>
                    </w:rPr>
                  </w:pPr>
                  <w:r w:rsidRPr="0026581B">
                    <w:rPr>
                      <w:rFonts w:ascii="Calibri" w:hAnsi="Calibri"/>
                      <w:lang w:val="es-MX"/>
                    </w:rPr>
                    <w:t>Total defectos removidos</w:t>
                  </w:r>
                </w:p>
              </w:tc>
              <w:tc>
                <w:tcPr>
                  <w:tcW w:w="1469" w:type="dxa"/>
                </w:tcPr>
                <w:p w:rsidR="0026581B" w:rsidRPr="0026581B" w:rsidRDefault="0026581B" w:rsidP="00A42899">
                  <w:pPr>
                    <w:rPr>
                      <w:rFonts w:ascii="Calibri" w:hAnsi="Calibri"/>
                      <w:lang w:val="es-MX"/>
                    </w:rPr>
                  </w:pPr>
                  <w:r w:rsidRPr="0026581B">
                    <w:rPr>
                      <w:rFonts w:ascii="Calibri" w:hAnsi="Calibri"/>
                      <w:lang w:val="es-MX"/>
                    </w:rPr>
                    <w:t>% defectos removidos</w:t>
                  </w:r>
                </w:p>
              </w:tc>
              <w:tc>
                <w:tcPr>
                  <w:tcW w:w="1211" w:type="dxa"/>
                </w:tcPr>
                <w:p w:rsidR="0026581B" w:rsidRPr="0026581B" w:rsidRDefault="0026581B" w:rsidP="00A42899">
                  <w:pPr>
                    <w:rPr>
                      <w:rFonts w:ascii="Calibri" w:hAnsi="Calibri"/>
                      <w:lang w:val="es-MX"/>
                    </w:rPr>
                  </w:pPr>
                  <w:r w:rsidRPr="0026581B">
                    <w:rPr>
                      <w:rFonts w:ascii="Calibri" w:hAnsi="Calibri"/>
                      <w:lang w:val="es-MX"/>
                    </w:rPr>
                    <w:t>Total esfuerzo</w:t>
                  </w:r>
                </w:p>
              </w:tc>
              <w:tc>
                <w:tcPr>
                  <w:tcW w:w="1080" w:type="dxa"/>
                </w:tcPr>
                <w:p w:rsidR="0026581B" w:rsidRPr="0026581B" w:rsidRDefault="0026581B" w:rsidP="00A42899">
                  <w:pPr>
                    <w:rPr>
                      <w:rFonts w:ascii="Calibri" w:hAnsi="Calibri"/>
                      <w:lang w:val="es-MX"/>
                    </w:rPr>
                  </w:pPr>
                  <w:r w:rsidRPr="0026581B">
                    <w:rPr>
                      <w:rFonts w:ascii="Calibri" w:hAnsi="Calibri"/>
                      <w:lang w:val="es-MX"/>
                    </w:rPr>
                    <w:t>% esfuerzo</w:t>
                  </w:r>
                </w:p>
              </w:tc>
              <w:tc>
                <w:tcPr>
                  <w:tcW w:w="1800" w:type="dxa"/>
                </w:tcPr>
                <w:p w:rsidR="0026581B" w:rsidRPr="0026581B" w:rsidRDefault="0026581B" w:rsidP="00A42899">
                  <w:pPr>
                    <w:rPr>
                      <w:rFonts w:ascii="Calibri" w:hAnsi="Calibri"/>
                      <w:lang w:val="es-MX"/>
                    </w:rPr>
                  </w:pPr>
                  <w:r w:rsidRPr="0026581B">
                    <w:rPr>
                      <w:rFonts w:ascii="Calibri" w:hAnsi="Calibri"/>
                      <w:lang w:val="es-MX"/>
                    </w:rPr>
                    <w:t>Eficiencia de remoción</w:t>
                  </w:r>
                </w:p>
              </w:tc>
              <w:tc>
                <w:tcPr>
                  <w:tcW w:w="1800" w:type="dxa"/>
                </w:tcPr>
                <w:p w:rsidR="0026581B" w:rsidRPr="0026581B" w:rsidRDefault="0026581B" w:rsidP="00A42899">
                  <w:pPr>
                    <w:rPr>
                      <w:rFonts w:ascii="Calibri" w:hAnsi="Calibri"/>
                      <w:lang w:val="es-MX"/>
                    </w:rPr>
                  </w:pPr>
                  <w:r w:rsidRPr="0026581B">
                    <w:rPr>
                      <w:rFonts w:ascii="Calibri" w:hAnsi="Calibri"/>
                      <w:lang w:val="es-MX"/>
                    </w:rPr>
                    <w:t>Razón de revisión</w:t>
                  </w:r>
                </w:p>
              </w:tc>
            </w:tr>
            <w:tr w:rsidR="0026581B" w:rsidRPr="0026581B" w:rsidTr="0026581B">
              <w:trPr>
                <w:jc w:val="center"/>
              </w:trPr>
              <w:tc>
                <w:tcPr>
                  <w:tcW w:w="1080" w:type="dxa"/>
                </w:tcPr>
                <w:p w:rsidR="0026581B" w:rsidRPr="0026581B" w:rsidRDefault="0026581B" w:rsidP="00A42899">
                  <w:pPr>
                    <w:rPr>
                      <w:rFonts w:ascii="Calibri" w:hAnsi="Calibri"/>
                      <w:lang w:val="es-MX"/>
                    </w:rPr>
                  </w:pPr>
                  <w:r w:rsidRPr="0026581B">
                    <w:rPr>
                      <w:rFonts w:ascii="Calibri" w:hAnsi="Calibri"/>
                      <w:lang w:val="es-MX"/>
                    </w:rPr>
                    <w:t>Revisión Personal</w:t>
                  </w:r>
                </w:p>
              </w:tc>
              <w:tc>
                <w:tcPr>
                  <w:tcW w:w="1568" w:type="dxa"/>
                </w:tcPr>
                <w:p w:rsidR="0026581B" w:rsidRPr="0026581B" w:rsidRDefault="0026581B" w:rsidP="0026581B">
                  <w:pPr>
                    <w:jc w:val="center"/>
                    <w:rPr>
                      <w:rFonts w:ascii="Calibri" w:hAnsi="Calibri"/>
                      <w:lang w:val="es-MX"/>
                    </w:rPr>
                  </w:pPr>
                  <w:r w:rsidRPr="0026581B">
                    <w:rPr>
                      <w:rFonts w:ascii="Calibri" w:hAnsi="Calibri"/>
                      <w:lang w:val="es-MX"/>
                    </w:rPr>
                    <w:t>50</w:t>
                  </w:r>
                </w:p>
              </w:tc>
              <w:tc>
                <w:tcPr>
                  <w:tcW w:w="1469" w:type="dxa"/>
                </w:tcPr>
                <w:p w:rsidR="0026581B" w:rsidRPr="0026581B" w:rsidRDefault="0026581B" w:rsidP="0026581B">
                  <w:pPr>
                    <w:jc w:val="center"/>
                    <w:rPr>
                      <w:rFonts w:ascii="Calibri" w:hAnsi="Calibri"/>
                      <w:lang w:val="es-MX"/>
                    </w:rPr>
                  </w:pPr>
                  <w:r w:rsidRPr="0026581B">
                    <w:rPr>
                      <w:rFonts w:ascii="Calibri" w:hAnsi="Calibri"/>
                      <w:lang w:val="es-MX"/>
                    </w:rPr>
                    <w:t>50%</w:t>
                  </w:r>
                </w:p>
              </w:tc>
              <w:tc>
                <w:tcPr>
                  <w:tcW w:w="1211" w:type="dxa"/>
                </w:tcPr>
                <w:p w:rsidR="0026581B" w:rsidRPr="0026581B" w:rsidRDefault="0026581B" w:rsidP="0026581B">
                  <w:pPr>
                    <w:jc w:val="center"/>
                    <w:rPr>
                      <w:rFonts w:ascii="Calibri" w:hAnsi="Calibri"/>
                      <w:lang w:val="es-MX"/>
                    </w:rPr>
                  </w:pPr>
                  <w:r w:rsidRPr="0026581B">
                    <w:rPr>
                      <w:rFonts w:ascii="Calibri" w:hAnsi="Calibri"/>
                      <w:lang w:val="es-MX"/>
                    </w:rPr>
                    <w:t>100</w:t>
                  </w:r>
                </w:p>
              </w:tc>
              <w:tc>
                <w:tcPr>
                  <w:tcW w:w="1080" w:type="dxa"/>
                </w:tcPr>
                <w:p w:rsidR="0026581B" w:rsidRPr="0026581B" w:rsidRDefault="0026581B" w:rsidP="0026581B">
                  <w:pPr>
                    <w:jc w:val="center"/>
                    <w:rPr>
                      <w:rFonts w:ascii="Calibri" w:hAnsi="Calibri"/>
                      <w:lang w:val="es-MX"/>
                    </w:rPr>
                  </w:pPr>
                  <w:r w:rsidRPr="0026581B">
                    <w:rPr>
                      <w:rFonts w:ascii="Calibri" w:hAnsi="Calibri"/>
                      <w:lang w:val="es-MX"/>
                    </w:rPr>
                    <w:t>40%</w:t>
                  </w:r>
                </w:p>
              </w:tc>
              <w:tc>
                <w:tcPr>
                  <w:tcW w:w="1800" w:type="dxa"/>
                </w:tcPr>
                <w:p w:rsidR="0026581B" w:rsidRPr="0026581B" w:rsidRDefault="0026581B" w:rsidP="0026581B">
                  <w:pPr>
                    <w:jc w:val="center"/>
                    <w:rPr>
                      <w:rFonts w:ascii="Calibri" w:hAnsi="Calibri"/>
                      <w:lang w:val="es-MX"/>
                    </w:rPr>
                  </w:pPr>
                  <w:r w:rsidRPr="0026581B">
                    <w:rPr>
                      <w:rFonts w:ascii="Calibri" w:hAnsi="Calibri"/>
                      <w:lang w:val="es-MX"/>
                    </w:rPr>
                    <w:t>.5</w:t>
                  </w:r>
                </w:p>
              </w:tc>
              <w:tc>
                <w:tcPr>
                  <w:tcW w:w="1800" w:type="dxa"/>
                </w:tcPr>
                <w:p w:rsidR="0026581B" w:rsidRPr="0026581B" w:rsidRDefault="0026581B" w:rsidP="0026581B">
                  <w:pPr>
                    <w:jc w:val="center"/>
                    <w:rPr>
                      <w:rFonts w:ascii="Calibri" w:hAnsi="Calibri"/>
                      <w:lang w:val="es-MX"/>
                    </w:rPr>
                  </w:pPr>
                  <w:r w:rsidRPr="0026581B">
                    <w:rPr>
                      <w:rFonts w:ascii="Calibri" w:hAnsi="Calibri"/>
                      <w:lang w:val="es-MX"/>
                    </w:rPr>
                    <w:t>200</w:t>
                  </w:r>
                </w:p>
              </w:tc>
            </w:tr>
            <w:tr w:rsidR="0026581B" w:rsidRPr="0026581B" w:rsidTr="0026581B">
              <w:trPr>
                <w:jc w:val="center"/>
              </w:trPr>
              <w:tc>
                <w:tcPr>
                  <w:tcW w:w="1080" w:type="dxa"/>
                </w:tcPr>
                <w:p w:rsidR="0026581B" w:rsidRPr="0026581B" w:rsidRDefault="0026581B" w:rsidP="00A42899">
                  <w:pPr>
                    <w:rPr>
                      <w:rFonts w:ascii="Calibri" w:hAnsi="Calibri"/>
                      <w:lang w:val="es-MX"/>
                    </w:rPr>
                  </w:pPr>
                  <w:r w:rsidRPr="0026581B">
                    <w:rPr>
                      <w:rFonts w:ascii="Calibri" w:hAnsi="Calibri"/>
                      <w:lang w:val="es-MX"/>
                    </w:rPr>
                    <w:t>Caminata</w:t>
                  </w:r>
                </w:p>
              </w:tc>
              <w:tc>
                <w:tcPr>
                  <w:tcW w:w="1568" w:type="dxa"/>
                </w:tcPr>
                <w:p w:rsidR="0026581B" w:rsidRPr="0026581B" w:rsidRDefault="0026581B" w:rsidP="0026581B">
                  <w:pPr>
                    <w:jc w:val="center"/>
                    <w:rPr>
                      <w:rFonts w:ascii="Calibri" w:hAnsi="Calibri"/>
                      <w:lang w:val="es-MX"/>
                    </w:rPr>
                  </w:pPr>
                  <w:r w:rsidRPr="0026581B">
                    <w:rPr>
                      <w:rFonts w:ascii="Calibri" w:hAnsi="Calibri"/>
                      <w:lang w:val="es-MX"/>
                    </w:rPr>
                    <w:t>25</w:t>
                  </w:r>
                </w:p>
              </w:tc>
              <w:tc>
                <w:tcPr>
                  <w:tcW w:w="1469" w:type="dxa"/>
                </w:tcPr>
                <w:p w:rsidR="0026581B" w:rsidRPr="0026581B" w:rsidRDefault="0026581B" w:rsidP="0026581B">
                  <w:pPr>
                    <w:jc w:val="center"/>
                    <w:rPr>
                      <w:rFonts w:ascii="Calibri" w:hAnsi="Calibri"/>
                      <w:lang w:val="es-MX"/>
                    </w:rPr>
                  </w:pPr>
                  <w:r w:rsidRPr="0026581B">
                    <w:rPr>
                      <w:rFonts w:ascii="Calibri" w:hAnsi="Calibri"/>
                      <w:lang w:val="es-MX"/>
                    </w:rPr>
                    <w:t>25%</w:t>
                  </w:r>
                </w:p>
              </w:tc>
              <w:tc>
                <w:tcPr>
                  <w:tcW w:w="1211" w:type="dxa"/>
                </w:tcPr>
                <w:p w:rsidR="0026581B" w:rsidRPr="0026581B" w:rsidRDefault="0026581B" w:rsidP="0026581B">
                  <w:pPr>
                    <w:jc w:val="center"/>
                    <w:rPr>
                      <w:rFonts w:ascii="Calibri" w:hAnsi="Calibri"/>
                      <w:lang w:val="es-MX"/>
                    </w:rPr>
                  </w:pPr>
                  <w:r w:rsidRPr="0026581B">
                    <w:rPr>
                      <w:rFonts w:ascii="Calibri" w:hAnsi="Calibri"/>
                      <w:lang w:val="es-MX"/>
                    </w:rPr>
                    <w:t>80</w:t>
                  </w:r>
                </w:p>
              </w:tc>
              <w:tc>
                <w:tcPr>
                  <w:tcW w:w="1080" w:type="dxa"/>
                </w:tcPr>
                <w:p w:rsidR="0026581B" w:rsidRPr="0026581B" w:rsidRDefault="0026581B" w:rsidP="0026581B">
                  <w:pPr>
                    <w:jc w:val="center"/>
                    <w:rPr>
                      <w:rFonts w:ascii="Calibri" w:hAnsi="Calibri"/>
                      <w:lang w:val="es-MX"/>
                    </w:rPr>
                  </w:pPr>
                  <w:r w:rsidRPr="0026581B">
                    <w:rPr>
                      <w:rFonts w:ascii="Calibri" w:hAnsi="Calibri"/>
                      <w:lang w:val="es-MX"/>
                    </w:rPr>
                    <w:t>32%</w:t>
                  </w:r>
                </w:p>
              </w:tc>
              <w:tc>
                <w:tcPr>
                  <w:tcW w:w="1800" w:type="dxa"/>
                </w:tcPr>
                <w:p w:rsidR="0026581B" w:rsidRPr="0026581B" w:rsidRDefault="0026581B" w:rsidP="0026581B">
                  <w:pPr>
                    <w:jc w:val="center"/>
                    <w:rPr>
                      <w:rFonts w:ascii="Calibri" w:hAnsi="Calibri"/>
                      <w:lang w:val="es-MX"/>
                    </w:rPr>
                  </w:pPr>
                  <w:r w:rsidRPr="0026581B">
                    <w:rPr>
                      <w:rFonts w:ascii="Calibri" w:hAnsi="Calibri"/>
                      <w:lang w:val="es-MX"/>
                    </w:rPr>
                    <w:t>.3125</w:t>
                  </w:r>
                </w:p>
              </w:tc>
              <w:tc>
                <w:tcPr>
                  <w:tcW w:w="1800" w:type="dxa"/>
                </w:tcPr>
                <w:p w:rsidR="0026581B" w:rsidRPr="0026581B" w:rsidRDefault="0026581B" w:rsidP="0026581B">
                  <w:pPr>
                    <w:jc w:val="center"/>
                    <w:rPr>
                      <w:rFonts w:ascii="Calibri" w:hAnsi="Calibri"/>
                      <w:lang w:val="es-MX"/>
                    </w:rPr>
                  </w:pPr>
                  <w:r w:rsidRPr="0026581B">
                    <w:rPr>
                      <w:rFonts w:ascii="Calibri" w:hAnsi="Calibri"/>
                      <w:lang w:val="es-MX"/>
                    </w:rPr>
                    <w:t>150</w:t>
                  </w:r>
                </w:p>
              </w:tc>
            </w:tr>
            <w:tr w:rsidR="0026581B" w:rsidRPr="0026581B" w:rsidTr="0026581B">
              <w:trPr>
                <w:jc w:val="center"/>
              </w:trPr>
              <w:tc>
                <w:tcPr>
                  <w:tcW w:w="1080" w:type="dxa"/>
                </w:tcPr>
                <w:p w:rsidR="0026581B" w:rsidRPr="0026581B" w:rsidRDefault="0026581B" w:rsidP="00A42899">
                  <w:pPr>
                    <w:rPr>
                      <w:rFonts w:ascii="Calibri" w:hAnsi="Calibri"/>
                      <w:lang w:val="es-MX"/>
                    </w:rPr>
                  </w:pPr>
                  <w:r w:rsidRPr="0026581B">
                    <w:rPr>
                      <w:rFonts w:ascii="Calibri" w:hAnsi="Calibri"/>
                      <w:lang w:val="es-MX"/>
                    </w:rPr>
                    <w:t>Inspección</w:t>
                  </w:r>
                </w:p>
              </w:tc>
              <w:tc>
                <w:tcPr>
                  <w:tcW w:w="1568" w:type="dxa"/>
                </w:tcPr>
                <w:p w:rsidR="0026581B" w:rsidRPr="0026581B" w:rsidRDefault="0026581B" w:rsidP="0026581B">
                  <w:pPr>
                    <w:jc w:val="center"/>
                    <w:rPr>
                      <w:rFonts w:ascii="Calibri" w:hAnsi="Calibri"/>
                      <w:lang w:val="es-MX"/>
                    </w:rPr>
                  </w:pPr>
                  <w:r w:rsidRPr="0026581B">
                    <w:rPr>
                      <w:rFonts w:ascii="Calibri" w:hAnsi="Calibri"/>
                      <w:lang w:val="es-MX"/>
                    </w:rPr>
                    <w:t>25</w:t>
                  </w:r>
                </w:p>
              </w:tc>
              <w:tc>
                <w:tcPr>
                  <w:tcW w:w="1469" w:type="dxa"/>
                </w:tcPr>
                <w:p w:rsidR="0026581B" w:rsidRPr="0026581B" w:rsidRDefault="0026581B" w:rsidP="0026581B">
                  <w:pPr>
                    <w:jc w:val="center"/>
                    <w:rPr>
                      <w:rFonts w:ascii="Calibri" w:hAnsi="Calibri"/>
                      <w:lang w:val="es-MX"/>
                    </w:rPr>
                  </w:pPr>
                  <w:r w:rsidRPr="0026581B">
                    <w:rPr>
                      <w:rFonts w:ascii="Calibri" w:hAnsi="Calibri"/>
                      <w:lang w:val="es-MX"/>
                    </w:rPr>
                    <w:t>25%</w:t>
                  </w:r>
                </w:p>
              </w:tc>
              <w:tc>
                <w:tcPr>
                  <w:tcW w:w="1211" w:type="dxa"/>
                </w:tcPr>
                <w:p w:rsidR="0026581B" w:rsidRPr="0026581B" w:rsidRDefault="0026581B" w:rsidP="0026581B">
                  <w:pPr>
                    <w:jc w:val="center"/>
                    <w:rPr>
                      <w:rFonts w:ascii="Calibri" w:hAnsi="Calibri"/>
                      <w:lang w:val="es-MX"/>
                    </w:rPr>
                  </w:pPr>
                  <w:r w:rsidRPr="0026581B">
                    <w:rPr>
                      <w:rFonts w:ascii="Calibri" w:hAnsi="Calibri"/>
                      <w:lang w:val="es-MX"/>
                    </w:rPr>
                    <w:t>70</w:t>
                  </w:r>
                </w:p>
              </w:tc>
              <w:tc>
                <w:tcPr>
                  <w:tcW w:w="1080" w:type="dxa"/>
                </w:tcPr>
                <w:p w:rsidR="0026581B" w:rsidRPr="0026581B" w:rsidRDefault="0026581B" w:rsidP="0026581B">
                  <w:pPr>
                    <w:jc w:val="center"/>
                    <w:rPr>
                      <w:rFonts w:ascii="Calibri" w:hAnsi="Calibri"/>
                      <w:lang w:val="es-MX"/>
                    </w:rPr>
                  </w:pPr>
                  <w:r w:rsidRPr="0026581B">
                    <w:rPr>
                      <w:rFonts w:ascii="Calibri" w:hAnsi="Calibri"/>
                      <w:lang w:val="es-MX"/>
                    </w:rPr>
                    <w:t>28%</w:t>
                  </w:r>
                </w:p>
              </w:tc>
              <w:tc>
                <w:tcPr>
                  <w:tcW w:w="1800" w:type="dxa"/>
                </w:tcPr>
                <w:p w:rsidR="0026581B" w:rsidRPr="0026581B" w:rsidRDefault="0026581B" w:rsidP="0026581B">
                  <w:pPr>
                    <w:jc w:val="center"/>
                    <w:rPr>
                      <w:rFonts w:ascii="Calibri" w:hAnsi="Calibri"/>
                      <w:lang w:val="es-MX"/>
                    </w:rPr>
                  </w:pPr>
                  <w:r w:rsidRPr="0026581B">
                    <w:rPr>
                      <w:rFonts w:ascii="Calibri" w:hAnsi="Calibri"/>
                      <w:lang w:val="es-MX"/>
                    </w:rPr>
                    <w:t>.35</w:t>
                  </w:r>
                </w:p>
              </w:tc>
              <w:tc>
                <w:tcPr>
                  <w:tcW w:w="1800" w:type="dxa"/>
                </w:tcPr>
                <w:p w:rsidR="0026581B" w:rsidRPr="0026581B" w:rsidRDefault="0026581B" w:rsidP="0026581B">
                  <w:pPr>
                    <w:jc w:val="center"/>
                    <w:rPr>
                      <w:rFonts w:ascii="Calibri" w:hAnsi="Calibri"/>
                      <w:lang w:val="es-MX"/>
                    </w:rPr>
                  </w:pPr>
                  <w:r w:rsidRPr="0026581B">
                    <w:rPr>
                      <w:rFonts w:ascii="Calibri" w:hAnsi="Calibri"/>
                      <w:lang w:val="es-MX"/>
                    </w:rPr>
                    <w:t>150</w:t>
                  </w:r>
                </w:p>
              </w:tc>
            </w:tr>
          </w:tbl>
          <w:p w:rsidR="0026581B" w:rsidRPr="0026581B" w:rsidRDefault="0026581B" w:rsidP="00A42899">
            <w:pPr>
              <w:rPr>
                <w:rFonts w:asciiTheme="minorHAnsi" w:hAnsiTheme="minorHAnsi" w:cstheme="minorHAnsi"/>
                <w:szCs w:val="20"/>
                <w:lang w:val="es-ES"/>
              </w:rPr>
            </w:pPr>
            <w:r w:rsidRPr="0026581B">
              <w:rPr>
                <w:rFonts w:asciiTheme="minorHAnsi" w:hAnsiTheme="minorHAnsi" w:cstheme="minorHAnsi"/>
                <w:szCs w:val="20"/>
                <w:lang w:val="es-ES"/>
              </w:rPr>
              <w:lastRenderedPageBreak/>
              <w:t xml:space="preserve">Matriz que contiene el </w:t>
            </w:r>
            <w:proofErr w:type="spellStart"/>
            <w:r w:rsidRPr="0026581B">
              <w:rPr>
                <w:rFonts w:asciiTheme="minorHAnsi" w:hAnsiTheme="minorHAnsi" w:cstheme="minorHAnsi"/>
                <w:szCs w:val="20"/>
                <w:lang w:val="es-ES"/>
              </w:rPr>
              <w:t>yield</w:t>
            </w:r>
            <w:proofErr w:type="spellEnd"/>
            <w:r w:rsidRPr="0026581B">
              <w:rPr>
                <w:rFonts w:asciiTheme="minorHAnsi" w:hAnsiTheme="minorHAnsi" w:cstheme="minorHAnsi"/>
                <w:szCs w:val="20"/>
                <w:lang w:val="es-ES"/>
              </w:rPr>
              <w:t xml:space="preserve"> de cada técnica de remoción para un proyecto en específico o de la empresa en general. Se compara el porcentaje de defectos que se encuentran en cada técnica contra el total de esfuerzo invertido, además de mostrar la eficiencia de la técnica, así como la velocidad de remoción de cada una.</w:t>
            </w:r>
          </w:p>
          <w:p w:rsidR="0026581B" w:rsidRPr="00FE2556" w:rsidRDefault="0026581B" w:rsidP="00A42899">
            <w:pPr>
              <w:rPr>
                <w:rFonts w:asciiTheme="minorHAnsi" w:hAnsiTheme="minorHAnsi" w:cstheme="minorHAnsi"/>
                <w:b/>
                <w:szCs w:val="20"/>
                <w:lang w:val="es-ES"/>
              </w:rPr>
            </w:pPr>
          </w:p>
        </w:tc>
      </w:tr>
      <w:tr w:rsidR="008D0FA6" w:rsidRPr="00FE2556" w:rsidTr="00A42899">
        <w:trPr>
          <w:jc w:val="center"/>
        </w:trPr>
        <w:tc>
          <w:tcPr>
            <w:tcW w:w="1668" w:type="dxa"/>
          </w:tcPr>
          <w:p w:rsidR="008D0FA6" w:rsidRPr="00FE2556" w:rsidRDefault="008D0FA6" w:rsidP="00A42899">
            <w:pPr>
              <w:rPr>
                <w:rFonts w:asciiTheme="minorHAnsi" w:hAnsiTheme="minorHAnsi" w:cstheme="minorHAnsi"/>
                <w:szCs w:val="20"/>
                <w:lang w:val="es-ES"/>
              </w:rPr>
            </w:pPr>
          </w:p>
        </w:tc>
        <w:tc>
          <w:tcPr>
            <w:tcW w:w="2409" w:type="dxa"/>
          </w:tcPr>
          <w:p w:rsidR="008D0FA6" w:rsidRPr="00FE2556" w:rsidRDefault="008D0FA6" w:rsidP="00A42899">
            <w:pPr>
              <w:jc w:val="center"/>
              <w:rPr>
                <w:rFonts w:asciiTheme="minorHAnsi" w:hAnsiTheme="minorHAnsi" w:cstheme="minorHAnsi"/>
                <w:b/>
                <w:szCs w:val="20"/>
              </w:rPr>
            </w:pPr>
            <w:r w:rsidRPr="00FE2556">
              <w:rPr>
                <w:rFonts w:asciiTheme="minorHAnsi" w:hAnsiTheme="minorHAnsi" w:cstheme="minorHAnsi"/>
                <w:b/>
                <w:szCs w:val="20"/>
              </w:rPr>
              <w:t>REQUERIDA/DESEABLE</w:t>
            </w:r>
          </w:p>
        </w:tc>
        <w:tc>
          <w:tcPr>
            <w:tcW w:w="2127" w:type="dxa"/>
          </w:tcPr>
          <w:p w:rsidR="008D0FA6" w:rsidRPr="00FE2556" w:rsidRDefault="008D0FA6" w:rsidP="00A42899">
            <w:pPr>
              <w:jc w:val="center"/>
              <w:rPr>
                <w:rFonts w:asciiTheme="minorHAnsi" w:hAnsiTheme="minorHAnsi" w:cstheme="minorHAnsi"/>
                <w:b/>
                <w:szCs w:val="20"/>
              </w:rPr>
            </w:pPr>
            <w:r w:rsidRPr="00FE2556">
              <w:rPr>
                <w:rFonts w:asciiTheme="minorHAnsi" w:hAnsiTheme="minorHAnsi" w:cstheme="minorHAnsi"/>
                <w:b/>
                <w:szCs w:val="20"/>
              </w:rPr>
              <w:t>METRICAS</w:t>
            </w:r>
          </w:p>
        </w:tc>
        <w:tc>
          <w:tcPr>
            <w:tcW w:w="5244" w:type="dxa"/>
          </w:tcPr>
          <w:p w:rsidR="008D0FA6" w:rsidRPr="00FE2556" w:rsidRDefault="008D0FA6" w:rsidP="00A42899">
            <w:pPr>
              <w:jc w:val="center"/>
              <w:rPr>
                <w:rFonts w:asciiTheme="minorHAnsi" w:hAnsiTheme="minorHAnsi" w:cstheme="minorHAnsi"/>
                <w:b/>
                <w:szCs w:val="20"/>
              </w:rPr>
            </w:pPr>
            <w:r w:rsidRPr="00FE2556">
              <w:rPr>
                <w:rFonts w:asciiTheme="minorHAnsi" w:hAnsiTheme="minorHAnsi" w:cstheme="minorHAnsi"/>
                <w:b/>
                <w:szCs w:val="20"/>
              </w:rPr>
              <w:t>FORMULAS</w:t>
            </w:r>
          </w:p>
        </w:tc>
        <w:tc>
          <w:tcPr>
            <w:tcW w:w="2694" w:type="dxa"/>
          </w:tcPr>
          <w:p w:rsidR="008D0FA6" w:rsidRPr="0026581B" w:rsidRDefault="0026581B" w:rsidP="0026581B">
            <w:pPr>
              <w:jc w:val="center"/>
              <w:rPr>
                <w:rFonts w:asciiTheme="minorHAnsi" w:hAnsiTheme="minorHAnsi" w:cstheme="minorHAnsi"/>
                <w:b/>
                <w:szCs w:val="20"/>
              </w:rPr>
            </w:pPr>
            <w:r w:rsidRPr="0026581B">
              <w:rPr>
                <w:rFonts w:asciiTheme="minorHAnsi" w:hAnsiTheme="minorHAnsi" w:cstheme="minorHAnsi"/>
                <w:b/>
                <w:szCs w:val="20"/>
              </w:rPr>
              <w:t>ALCANCE</w:t>
            </w:r>
          </w:p>
        </w:tc>
      </w:tr>
      <w:tr w:rsidR="008D0FA6" w:rsidRPr="0026581B" w:rsidTr="00A42899">
        <w:trPr>
          <w:jc w:val="center"/>
        </w:trPr>
        <w:tc>
          <w:tcPr>
            <w:tcW w:w="1668" w:type="dxa"/>
          </w:tcPr>
          <w:p w:rsidR="008D0FA6" w:rsidRPr="00FE2556" w:rsidRDefault="0026581B" w:rsidP="00A42899">
            <w:pPr>
              <w:rPr>
                <w:rFonts w:asciiTheme="minorHAnsi" w:hAnsiTheme="minorHAnsi" w:cstheme="minorHAnsi"/>
                <w:szCs w:val="20"/>
                <w:lang w:val="es-ES"/>
              </w:rPr>
            </w:pPr>
            <w:r>
              <w:rPr>
                <w:rFonts w:asciiTheme="minorHAnsi" w:hAnsiTheme="minorHAnsi" w:cstheme="minorHAnsi"/>
                <w:szCs w:val="20"/>
                <w:lang w:val="es-ES"/>
              </w:rPr>
              <w:t>Eficiencia relativa</w:t>
            </w:r>
          </w:p>
        </w:tc>
        <w:tc>
          <w:tcPr>
            <w:tcW w:w="2409" w:type="dxa"/>
          </w:tcPr>
          <w:p w:rsidR="008D0FA6" w:rsidRPr="00FE2556" w:rsidRDefault="0026581B" w:rsidP="00A42899">
            <w:pPr>
              <w:rPr>
                <w:rFonts w:asciiTheme="minorHAnsi" w:hAnsiTheme="minorHAnsi" w:cstheme="minorHAnsi"/>
                <w:szCs w:val="20"/>
              </w:rPr>
            </w:pPr>
            <w:proofErr w:type="spellStart"/>
            <w:r>
              <w:rPr>
                <w:rFonts w:asciiTheme="minorHAnsi" w:hAnsiTheme="minorHAnsi" w:cstheme="minorHAnsi"/>
                <w:szCs w:val="20"/>
              </w:rPr>
              <w:t>Requerida</w:t>
            </w:r>
            <w:proofErr w:type="spellEnd"/>
          </w:p>
        </w:tc>
        <w:tc>
          <w:tcPr>
            <w:tcW w:w="2127" w:type="dxa"/>
          </w:tcPr>
          <w:p w:rsidR="008D0FA6" w:rsidRPr="00FE2556" w:rsidRDefault="0026581B" w:rsidP="0026581B">
            <w:pPr>
              <w:numPr>
                <w:ilvl w:val="0"/>
                <w:numId w:val="34"/>
              </w:numPr>
              <w:rPr>
                <w:rFonts w:asciiTheme="minorHAnsi" w:hAnsiTheme="minorHAnsi" w:cstheme="minorHAnsi"/>
                <w:szCs w:val="20"/>
                <w:lang w:val="es-ES"/>
              </w:rPr>
            </w:pPr>
            <w:r>
              <w:rPr>
                <w:rFonts w:asciiTheme="minorHAnsi" w:hAnsiTheme="minorHAnsi" w:cstheme="minorHAnsi"/>
                <w:szCs w:val="20"/>
                <w:lang w:val="es-ES"/>
              </w:rPr>
              <w:t>Eficiencia de remoción de cada técnica.</w:t>
            </w:r>
          </w:p>
        </w:tc>
        <w:tc>
          <w:tcPr>
            <w:tcW w:w="5244" w:type="dxa"/>
          </w:tcPr>
          <w:p w:rsidR="008D0FA6" w:rsidRPr="00FE2556" w:rsidRDefault="0026581B" w:rsidP="0026581B">
            <w:pPr>
              <w:numPr>
                <w:ilvl w:val="0"/>
                <w:numId w:val="34"/>
              </w:numPr>
              <w:rPr>
                <w:rFonts w:asciiTheme="minorHAnsi" w:hAnsiTheme="minorHAnsi" w:cstheme="minorHAnsi"/>
                <w:szCs w:val="20"/>
                <w:lang w:val="es-ES"/>
              </w:rPr>
            </w:pPr>
            <w:r>
              <w:rPr>
                <w:rFonts w:asciiTheme="minorHAnsi" w:hAnsiTheme="minorHAnsi" w:cstheme="minorHAnsi"/>
                <w:szCs w:val="20"/>
                <w:lang w:val="es-ES"/>
              </w:rPr>
              <w:t>Eficiencia relativa = Eficiencia técnica 1 / Eficiencia técnica 2</w:t>
            </w:r>
          </w:p>
        </w:tc>
        <w:tc>
          <w:tcPr>
            <w:tcW w:w="2694" w:type="dxa"/>
          </w:tcPr>
          <w:p w:rsidR="008D0FA6" w:rsidRPr="0026581B" w:rsidRDefault="00C3796A" w:rsidP="00A42899">
            <w:pPr>
              <w:rPr>
                <w:rFonts w:asciiTheme="minorHAnsi" w:hAnsiTheme="minorHAnsi" w:cstheme="minorHAnsi"/>
                <w:szCs w:val="20"/>
                <w:lang w:val="es-ES"/>
              </w:rPr>
            </w:pPr>
            <w:r>
              <w:rPr>
                <w:rFonts w:asciiTheme="minorHAnsi" w:hAnsiTheme="minorHAnsi" w:cstheme="minorHAnsi"/>
                <w:szCs w:val="20"/>
                <w:lang w:val="es-ES"/>
              </w:rPr>
              <w:t>Por persona, por equipo, por proyecto y por empresa.</w:t>
            </w:r>
          </w:p>
        </w:tc>
      </w:tr>
      <w:tr w:rsidR="008D0FA6" w:rsidRPr="00FE2556" w:rsidTr="00A42899">
        <w:trPr>
          <w:jc w:val="center"/>
        </w:trPr>
        <w:tc>
          <w:tcPr>
            <w:tcW w:w="14142" w:type="dxa"/>
            <w:gridSpan w:val="5"/>
          </w:tcPr>
          <w:p w:rsidR="008D0FA6" w:rsidRPr="0026581B" w:rsidRDefault="0026581B" w:rsidP="0026581B">
            <w:pPr>
              <w:jc w:val="center"/>
              <w:rPr>
                <w:rFonts w:asciiTheme="minorHAnsi" w:hAnsiTheme="minorHAnsi" w:cstheme="minorHAnsi"/>
                <w:b/>
                <w:szCs w:val="20"/>
                <w:lang w:val="es-ES"/>
              </w:rPr>
            </w:pPr>
            <w:r w:rsidRPr="0026581B">
              <w:rPr>
                <w:rFonts w:asciiTheme="minorHAnsi" w:hAnsiTheme="minorHAnsi" w:cstheme="minorHAnsi"/>
                <w:b/>
                <w:szCs w:val="20"/>
                <w:lang w:val="es-ES"/>
              </w:rPr>
              <w:t>Bosquejo</w:t>
            </w:r>
          </w:p>
          <w:p w:rsidR="0026581B" w:rsidRDefault="0026581B" w:rsidP="00A42899">
            <w:pPr>
              <w:rPr>
                <w:rFonts w:asciiTheme="minorHAnsi" w:hAnsiTheme="minorHAnsi" w:cstheme="minorHAnsi"/>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767"/>
              <w:gridCol w:w="571"/>
            </w:tblGrid>
            <w:tr w:rsidR="0026581B" w:rsidRPr="0026581B" w:rsidTr="0026581B">
              <w:trPr>
                <w:jc w:val="center"/>
              </w:trPr>
              <w:tc>
                <w:tcPr>
                  <w:tcW w:w="3338" w:type="dxa"/>
                  <w:gridSpan w:val="2"/>
                </w:tcPr>
                <w:p w:rsidR="0026581B" w:rsidRPr="0026581B" w:rsidRDefault="0026581B" w:rsidP="0026581B">
                  <w:pPr>
                    <w:pStyle w:val="Prrafodelista"/>
                    <w:ind w:left="0"/>
                    <w:jc w:val="center"/>
                    <w:rPr>
                      <w:rFonts w:ascii="Calibri" w:hAnsi="Calibri"/>
                      <w:b/>
                      <w:lang w:val="es-MX"/>
                    </w:rPr>
                  </w:pPr>
                  <w:r w:rsidRPr="0026581B">
                    <w:rPr>
                      <w:rFonts w:ascii="Calibri" w:hAnsi="Calibri"/>
                      <w:b/>
                      <w:lang w:val="es-MX"/>
                    </w:rPr>
                    <w:t>PROYECTO 1</w:t>
                  </w:r>
                </w:p>
              </w:tc>
            </w:tr>
            <w:tr w:rsidR="0026581B" w:rsidRPr="0026581B" w:rsidTr="0026581B">
              <w:trPr>
                <w:jc w:val="center"/>
              </w:trPr>
              <w:tc>
                <w:tcPr>
                  <w:tcW w:w="2767" w:type="dxa"/>
                </w:tcPr>
                <w:p w:rsidR="0026581B" w:rsidRPr="0026581B" w:rsidRDefault="0026581B" w:rsidP="0026581B">
                  <w:pPr>
                    <w:pStyle w:val="Prrafodelista"/>
                    <w:ind w:left="0"/>
                    <w:rPr>
                      <w:rFonts w:ascii="Calibri" w:hAnsi="Calibri"/>
                      <w:lang w:val="es-MX"/>
                    </w:rPr>
                  </w:pPr>
                  <w:r w:rsidRPr="0026581B">
                    <w:rPr>
                      <w:rFonts w:ascii="Calibri" w:hAnsi="Calibri"/>
                      <w:lang w:val="es-MX"/>
                    </w:rPr>
                    <w:t>Revisión Personal vs Caminata</w:t>
                  </w:r>
                </w:p>
              </w:tc>
              <w:tc>
                <w:tcPr>
                  <w:tcW w:w="571" w:type="dxa"/>
                </w:tcPr>
                <w:p w:rsidR="0026581B" w:rsidRPr="0026581B" w:rsidRDefault="0026581B" w:rsidP="0026581B">
                  <w:pPr>
                    <w:pStyle w:val="Prrafodelista"/>
                    <w:ind w:left="0"/>
                    <w:rPr>
                      <w:rFonts w:ascii="Calibri" w:hAnsi="Calibri"/>
                      <w:lang w:val="es-MX"/>
                    </w:rPr>
                  </w:pPr>
                  <w:r w:rsidRPr="0026581B">
                    <w:rPr>
                      <w:rFonts w:ascii="Calibri" w:hAnsi="Calibri"/>
                      <w:lang w:val="es-MX"/>
                    </w:rPr>
                    <w:t>1.6</w:t>
                  </w:r>
                </w:p>
              </w:tc>
            </w:tr>
            <w:tr w:rsidR="0026581B" w:rsidRPr="0026581B" w:rsidTr="0026581B">
              <w:trPr>
                <w:jc w:val="center"/>
              </w:trPr>
              <w:tc>
                <w:tcPr>
                  <w:tcW w:w="2767" w:type="dxa"/>
                </w:tcPr>
                <w:p w:rsidR="0026581B" w:rsidRPr="0026581B" w:rsidRDefault="0026581B" w:rsidP="0026581B">
                  <w:pPr>
                    <w:pStyle w:val="Prrafodelista"/>
                    <w:ind w:left="0"/>
                    <w:rPr>
                      <w:rFonts w:ascii="Calibri" w:hAnsi="Calibri"/>
                      <w:lang w:val="es-MX"/>
                    </w:rPr>
                  </w:pPr>
                  <w:r w:rsidRPr="0026581B">
                    <w:rPr>
                      <w:rFonts w:ascii="Calibri" w:hAnsi="Calibri"/>
                      <w:lang w:val="es-MX"/>
                    </w:rPr>
                    <w:t>Revisión Personal vs Inspección</w:t>
                  </w:r>
                </w:p>
              </w:tc>
              <w:tc>
                <w:tcPr>
                  <w:tcW w:w="571" w:type="dxa"/>
                </w:tcPr>
                <w:p w:rsidR="0026581B" w:rsidRPr="0026581B" w:rsidRDefault="0026581B" w:rsidP="0026581B">
                  <w:pPr>
                    <w:pStyle w:val="Prrafodelista"/>
                    <w:ind w:left="0"/>
                    <w:rPr>
                      <w:rFonts w:ascii="Calibri" w:hAnsi="Calibri"/>
                      <w:lang w:val="es-MX"/>
                    </w:rPr>
                  </w:pPr>
                  <w:r w:rsidRPr="0026581B">
                    <w:rPr>
                      <w:rFonts w:ascii="Calibri" w:hAnsi="Calibri"/>
                      <w:lang w:val="es-MX"/>
                    </w:rPr>
                    <w:t>1.42</w:t>
                  </w:r>
                </w:p>
              </w:tc>
            </w:tr>
            <w:tr w:rsidR="0026581B" w:rsidRPr="0026581B" w:rsidTr="0026581B">
              <w:trPr>
                <w:jc w:val="center"/>
              </w:trPr>
              <w:tc>
                <w:tcPr>
                  <w:tcW w:w="2767" w:type="dxa"/>
                </w:tcPr>
                <w:p w:rsidR="0026581B" w:rsidRPr="0026581B" w:rsidRDefault="0026581B" w:rsidP="0026581B">
                  <w:pPr>
                    <w:pStyle w:val="Prrafodelista"/>
                    <w:ind w:left="0"/>
                    <w:rPr>
                      <w:rFonts w:ascii="Calibri" w:hAnsi="Calibri"/>
                      <w:lang w:val="es-MX"/>
                    </w:rPr>
                  </w:pPr>
                  <w:r w:rsidRPr="0026581B">
                    <w:rPr>
                      <w:rFonts w:ascii="Calibri" w:hAnsi="Calibri"/>
                      <w:lang w:val="es-MX"/>
                    </w:rPr>
                    <w:t>Caminata vs Inspección</w:t>
                  </w:r>
                </w:p>
              </w:tc>
              <w:tc>
                <w:tcPr>
                  <w:tcW w:w="571" w:type="dxa"/>
                </w:tcPr>
                <w:p w:rsidR="0026581B" w:rsidRPr="0026581B" w:rsidRDefault="0026581B" w:rsidP="0026581B">
                  <w:pPr>
                    <w:pStyle w:val="Prrafodelista"/>
                    <w:ind w:left="0"/>
                    <w:rPr>
                      <w:rFonts w:ascii="Calibri" w:hAnsi="Calibri"/>
                      <w:lang w:val="es-MX"/>
                    </w:rPr>
                  </w:pPr>
                  <w:r w:rsidRPr="0026581B">
                    <w:rPr>
                      <w:rFonts w:ascii="Calibri" w:hAnsi="Calibri"/>
                      <w:lang w:val="es-MX"/>
                    </w:rPr>
                    <w:t>.90</w:t>
                  </w:r>
                </w:p>
              </w:tc>
            </w:tr>
          </w:tbl>
          <w:p w:rsidR="0026581B" w:rsidRDefault="0026581B" w:rsidP="00A42899">
            <w:pPr>
              <w:rPr>
                <w:rFonts w:asciiTheme="minorHAnsi" w:hAnsiTheme="minorHAnsi" w:cstheme="minorHAnsi"/>
                <w:szCs w:val="20"/>
                <w:lang w:val="es-ES"/>
              </w:rPr>
            </w:pPr>
          </w:p>
          <w:p w:rsidR="0026581B" w:rsidRPr="00FE2556" w:rsidRDefault="0026581B" w:rsidP="00A42899">
            <w:pPr>
              <w:rPr>
                <w:rFonts w:asciiTheme="minorHAnsi" w:hAnsiTheme="minorHAnsi" w:cstheme="minorHAnsi"/>
                <w:szCs w:val="20"/>
                <w:lang w:val="es-ES"/>
              </w:rPr>
            </w:pPr>
            <w:r>
              <w:rPr>
                <w:rFonts w:asciiTheme="minorHAnsi" w:hAnsiTheme="minorHAnsi" w:cstheme="minorHAnsi"/>
                <w:szCs w:val="20"/>
                <w:lang w:val="es-ES"/>
              </w:rPr>
              <w:t>La tabla muestra la eficiencia relativa de cada técnica respecto a todas las demás. Es decir, se muestra la razón de la eficiencia de dos técnicas entre sí y se muestran todas las combinaciones posibles entre todas las técnicas.</w:t>
            </w:r>
          </w:p>
        </w:tc>
      </w:tr>
      <w:tr w:rsidR="008D0FA6" w:rsidRPr="00FE2556" w:rsidTr="00A42899">
        <w:trPr>
          <w:jc w:val="center"/>
        </w:trPr>
        <w:tc>
          <w:tcPr>
            <w:tcW w:w="1668" w:type="dxa"/>
          </w:tcPr>
          <w:p w:rsidR="008D0FA6" w:rsidRPr="00FE2556" w:rsidRDefault="008D0FA6" w:rsidP="00A42899">
            <w:pPr>
              <w:rPr>
                <w:rFonts w:asciiTheme="minorHAnsi" w:hAnsiTheme="minorHAnsi" w:cstheme="minorHAnsi"/>
                <w:szCs w:val="20"/>
                <w:lang w:val="es-ES"/>
              </w:rPr>
            </w:pPr>
          </w:p>
        </w:tc>
        <w:tc>
          <w:tcPr>
            <w:tcW w:w="2409" w:type="dxa"/>
          </w:tcPr>
          <w:p w:rsidR="008D0FA6" w:rsidRPr="00FE2556" w:rsidRDefault="008D0FA6" w:rsidP="00A42899">
            <w:pPr>
              <w:jc w:val="center"/>
              <w:rPr>
                <w:rFonts w:asciiTheme="minorHAnsi" w:hAnsiTheme="minorHAnsi" w:cstheme="minorHAnsi"/>
                <w:b/>
                <w:szCs w:val="20"/>
              </w:rPr>
            </w:pPr>
            <w:r w:rsidRPr="00FE2556">
              <w:rPr>
                <w:rFonts w:asciiTheme="minorHAnsi" w:hAnsiTheme="minorHAnsi" w:cstheme="minorHAnsi"/>
                <w:b/>
                <w:szCs w:val="20"/>
              </w:rPr>
              <w:t>REQUERIDA/DESEABLE</w:t>
            </w:r>
          </w:p>
        </w:tc>
        <w:tc>
          <w:tcPr>
            <w:tcW w:w="2127" w:type="dxa"/>
          </w:tcPr>
          <w:p w:rsidR="008D0FA6" w:rsidRPr="00FE2556" w:rsidRDefault="008D0FA6" w:rsidP="00A42899">
            <w:pPr>
              <w:jc w:val="center"/>
              <w:rPr>
                <w:rFonts w:asciiTheme="minorHAnsi" w:hAnsiTheme="minorHAnsi" w:cstheme="minorHAnsi"/>
                <w:b/>
                <w:szCs w:val="20"/>
              </w:rPr>
            </w:pPr>
            <w:r w:rsidRPr="00FE2556">
              <w:rPr>
                <w:rFonts w:asciiTheme="minorHAnsi" w:hAnsiTheme="minorHAnsi" w:cstheme="minorHAnsi"/>
                <w:b/>
                <w:szCs w:val="20"/>
              </w:rPr>
              <w:t>METRICAS</w:t>
            </w:r>
          </w:p>
        </w:tc>
        <w:tc>
          <w:tcPr>
            <w:tcW w:w="5244" w:type="dxa"/>
          </w:tcPr>
          <w:p w:rsidR="008D0FA6" w:rsidRPr="00FE2556" w:rsidRDefault="008D0FA6" w:rsidP="00A42899">
            <w:pPr>
              <w:jc w:val="center"/>
              <w:rPr>
                <w:rFonts w:asciiTheme="minorHAnsi" w:hAnsiTheme="minorHAnsi" w:cstheme="minorHAnsi"/>
                <w:b/>
                <w:szCs w:val="20"/>
              </w:rPr>
            </w:pPr>
            <w:r w:rsidRPr="00FE2556">
              <w:rPr>
                <w:rFonts w:asciiTheme="minorHAnsi" w:hAnsiTheme="minorHAnsi" w:cstheme="minorHAnsi"/>
                <w:b/>
                <w:szCs w:val="20"/>
              </w:rPr>
              <w:t>FORMULAS</w:t>
            </w:r>
          </w:p>
        </w:tc>
        <w:tc>
          <w:tcPr>
            <w:tcW w:w="2694" w:type="dxa"/>
          </w:tcPr>
          <w:p w:rsidR="008D0FA6" w:rsidRPr="00FE2556" w:rsidRDefault="008D0FA6" w:rsidP="00A42899">
            <w:pPr>
              <w:rPr>
                <w:rFonts w:asciiTheme="minorHAnsi" w:hAnsiTheme="minorHAnsi" w:cstheme="minorHAnsi"/>
                <w:szCs w:val="20"/>
              </w:rPr>
            </w:pPr>
          </w:p>
        </w:tc>
      </w:tr>
      <w:tr w:rsidR="008D0FA6" w:rsidRPr="00FE2556" w:rsidTr="00A42899">
        <w:trPr>
          <w:jc w:val="center"/>
        </w:trPr>
        <w:tc>
          <w:tcPr>
            <w:tcW w:w="1668" w:type="dxa"/>
          </w:tcPr>
          <w:p w:rsidR="008D0FA6" w:rsidRPr="00FE2556" w:rsidRDefault="0026581B" w:rsidP="00A42899">
            <w:pPr>
              <w:rPr>
                <w:rFonts w:asciiTheme="minorHAnsi" w:hAnsiTheme="minorHAnsi" w:cstheme="minorHAnsi"/>
                <w:szCs w:val="20"/>
                <w:lang w:val="es-ES"/>
              </w:rPr>
            </w:pPr>
            <w:proofErr w:type="spellStart"/>
            <w:r>
              <w:rPr>
                <w:rFonts w:asciiTheme="minorHAnsi" w:hAnsiTheme="minorHAnsi" w:cstheme="minorHAnsi"/>
                <w:szCs w:val="20"/>
                <w:lang w:val="es-ES"/>
              </w:rPr>
              <w:t>Pareto</w:t>
            </w:r>
            <w:proofErr w:type="spellEnd"/>
            <w:r>
              <w:rPr>
                <w:rFonts w:asciiTheme="minorHAnsi" w:hAnsiTheme="minorHAnsi" w:cstheme="minorHAnsi"/>
                <w:szCs w:val="20"/>
                <w:lang w:val="es-ES"/>
              </w:rPr>
              <w:t xml:space="preserve"> por tipo de defecto.</w:t>
            </w:r>
          </w:p>
        </w:tc>
        <w:tc>
          <w:tcPr>
            <w:tcW w:w="2409" w:type="dxa"/>
          </w:tcPr>
          <w:p w:rsidR="008D0FA6" w:rsidRPr="0026581B" w:rsidRDefault="0026581B" w:rsidP="00A42899">
            <w:pPr>
              <w:rPr>
                <w:rFonts w:asciiTheme="minorHAnsi" w:hAnsiTheme="minorHAnsi" w:cstheme="minorHAnsi"/>
                <w:szCs w:val="20"/>
                <w:lang w:val="es-ES"/>
              </w:rPr>
            </w:pPr>
            <w:r>
              <w:rPr>
                <w:rFonts w:asciiTheme="minorHAnsi" w:hAnsiTheme="minorHAnsi" w:cstheme="minorHAnsi"/>
                <w:szCs w:val="20"/>
                <w:lang w:val="es-ES"/>
              </w:rPr>
              <w:t>Requerida</w:t>
            </w:r>
          </w:p>
        </w:tc>
        <w:tc>
          <w:tcPr>
            <w:tcW w:w="2127" w:type="dxa"/>
          </w:tcPr>
          <w:p w:rsidR="008D0FA6" w:rsidRPr="00FE2556" w:rsidRDefault="0026581B" w:rsidP="0026581B">
            <w:pPr>
              <w:numPr>
                <w:ilvl w:val="0"/>
                <w:numId w:val="34"/>
              </w:numPr>
              <w:rPr>
                <w:rFonts w:asciiTheme="minorHAnsi" w:hAnsiTheme="minorHAnsi" w:cstheme="minorHAnsi"/>
                <w:szCs w:val="20"/>
                <w:lang w:val="es-ES"/>
              </w:rPr>
            </w:pPr>
            <w:r>
              <w:rPr>
                <w:rFonts w:asciiTheme="minorHAnsi" w:hAnsiTheme="minorHAnsi" w:cstheme="minorHAnsi"/>
                <w:szCs w:val="20"/>
                <w:lang w:val="es-ES"/>
              </w:rPr>
              <w:t>Total de defectos</w:t>
            </w:r>
            <w:r w:rsidR="00C3796A">
              <w:rPr>
                <w:rFonts w:asciiTheme="minorHAnsi" w:hAnsiTheme="minorHAnsi" w:cstheme="minorHAnsi"/>
                <w:szCs w:val="20"/>
                <w:lang w:val="es-ES"/>
              </w:rPr>
              <w:t xml:space="preserve"> por técnica y tipo.</w:t>
            </w:r>
          </w:p>
        </w:tc>
        <w:tc>
          <w:tcPr>
            <w:tcW w:w="5244" w:type="dxa"/>
          </w:tcPr>
          <w:p w:rsidR="008D0FA6" w:rsidRPr="00FE2556" w:rsidRDefault="00C3796A" w:rsidP="00A42899">
            <w:pPr>
              <w:rPr>
                <w:rFonts w:asciiTheme="minorHAnsi" w:hAnsiTheme="minorHAnsi" w:cstheme="minorHAnsi"/>
                <w:szCs w:val="20"/>
                <w:lang w:val="es-ES"/>
              </w:rPr>
            </w:pPr>
            <w:r>
              <w:rPr>
                <w:rFonts w:asciiTheme="minorHAnsi" w:hAnsiTheme="minorHAnsi" w:cstheme="minorHAnsi"/>
                <w:szCs w:val="20"/>
                <w:lang w:val="es-ES"/>
              </w:rPr>
              <w:t>Sumatoria de los defectos removidos de cada técnica por tipo de defecto.</w:t>
            </w:r>
          </w:p>
        </w:tc>
        <w:tc>
          <w:tcPr>
            <w:tcW w:w="2694" w:type="dxa"/>
          </w:tcPr>
          <w:p w:rsidR="008D0FA6" w:rsidRPr="00FE2556" w:rsidRDefault="00C3796A" w:rsidP="00A42899">
            <w:pPr>
              <w:rPr>
                <w:rFonts w:asciiTheme="minorHAnsi" w:hAnsiTheme="minorHAnsi" w:cstheme="minorHAnsi"/>
                <w:szCs w:val="20"/>
                <w:lang w:val="es-ES"/>
              </w:rPr>
            </w:pPr>
            <w:r>
              <w:rPr>
                <w:rFonts w:asciiTheme="minorHAnsi" w:hAnsiTheme="minorHAnsi" w:cstheme="minorHAnsi"/>
                <w:szCs w:val="20"/>
                <w:lang w:val="es-ES"/>
              </w:rPr>
              <w:t>Por persona, por proyecto, por equipo y por empresa.</w:t>
            </w:r>
          </w:p>
        </w:tc>
      </w:tr>
      <w:tr w:rsidR="008D0FA6" w:rsidRPr="00FE2556" w:rsidTr="00A42899">
        <w:trPr>
          <w:jc w:val="center"/>
        </w:trPr>
        <w:tc>
          <w:tcPr>
            <w:tcW w:w="14142" w:type="dxa"/>
            <w:gridSpan w:val="5"/>
          </w:tcPr>
          <w:p w:rsidR="008D0FA6" w:rsidRDefault="00C3796A" w:rsidP="00C3796A">
            <w:pPr>
              <w:jc w:val="center"/>
              <w:rPr>
                <w:rFonts w:asciiTheme="minorHAnsi" w:hAnsiTheme="minorHAnsi" w:cstheme="minorHAnsi"/>
                <w:b/>
                <w:szCs w:val="20"/>
                <w:lang w:val="es-ES"/>
              </w:rPr>
            </w:pPr>
            <w:r w:rsidRPr="00C3796A">
              <w:rPr>
                <w:rFonts w:asciiTheme="minorHAnsi" w:hAnsiTheme="minorHAnsi" w:cstheme="minorHAnsi"/>
                <w:b/>
                <w:szCs w:val="20"/>
                <w:lang w:val="es-ES"/>
              </w:rPr>
              <w:t>Bosquejo</w:t>
            </w:r>
          </w:p>
          <w:p w:rsidR="00C3796A" w:rsidRDefault="00C3796A" w:rsidP="00C3796A">
            <w:pPr>
              <w:jc w:val="center"/>
              <w:rPr>
                <w:color w:val="FF0000"/>
              </w:rPr>
            </w:pPr>
            <w:r w:rsidRPr="008B3D10">
              <w:rPr>
                <w:color w:val="FF0000"/>
              </w:rPr>
              <w:lastRenderedPageBreak/>
              <w:pict>
                <v:shape id="_x0000_i1044" type="#_x0000_t75" style="width:278.5pt;height:175.25pt">
                  <v:imagedata r:id="rId24" o:title=""/>
                </v:shape>
              </w:pict>
            </w:r>
          </w:p>
          <w:p w:rsidR="00C3796A" w:rsidRDefault="00C3796A" w:rsidP="00C3796A">
            <w:pPr>
              <w:jc w:val="center"/>
              <w:rPr>
                <w:color w:val="FF0000"/>
              </w:rPr>
            </w:pPr>
            <w:r w:rsidRPr="008B3D10">
              <w:rPr>
                <w:color w:val="FF0000"/>
              </w:rPr>
              <w:pict>
                <v:shape id="_x0000_i1045" type="#_x0000_t75" style="width:277.15pt;height:174.55pt">
                  <v:imagedata r:id="rId25" o:title=""/>
                </v:shape>
              </w:pict>
            </w:r>
          </w:p>
          <w:p w:rsidR="00C3796A" w:rsidRDefault="00C3796A" w:rsidP="00C3796A">
            <w:pPr>
              <w:jc w:val="center"/>
              <w:rPr>
                <w:color w:val="FF0000"/>
              </w:rPr>
            </w:pPr>
            <w:r w:rsidRPr="008B3D10">
              <w:rPr>
                <w:color w:val="FF0000"/>
              </w:rPr>
              <w:lastRenderedPageBreak/>
              <w:pict>
                <v:shape id="_x0000_i1046" type="#_x0000_t75" style="width:279.15pt;height:172.55pt">
                  <v:imagedata r:id="rId26" o:title=""/>
                </v:shape>
              </w:pict>
            </w:r>
          </w:p>
          <w:p w:rsidR="00C3796A" w:rsidRPr="00C3796A" w:rsidRDefault="00C3796A" w:rsidP="00C3796A">
            <w:pPr>
              <w:rPr>
                <w:rFonts w:asciiTheme="minorHAnsi" w:hAnsiTheme="minorHAnsi" w:cstheme="minorHAnsi"/>
                <w:szCs w:val="20"/>
                <w:lang w:val="es-ES"/>
              </w:rPr>
            </w:pPr>
            <w:r w:rsidRPr="00C3796A">
              <w:rPr>
                <w:rFonts w:asciiTheme="minorHAnsi" w:hAnsiTheme="minorHAnsi" w:cstheme="minorHAnsi"/>
                <w:lang w:val="es-ES"/>
              </w:rPr>
              <w:t>En cada gráfica se muestra la cantidad de defectos removidos por cada técnica (de mayor a menor) para un tipo de defecto en específico. En el ejemplo se muestra gráficas para defectos de sintaxis, de interfaz y de función.</w:t>
            </w:r>
          </w:p>
        </w:tc>
      </w:tr>
      <w:tr w:rsidR="008D0FA6" w:rsidRPr="00FE2556" w:rsidTr="00A42899">
        <w:trPr>
          <w:jc w:val="center"/>
        </w:trPr>
        <w:tc>
          <w:tcPr>
            <w:tcW w:w="1668" w:type="dxa"/>
          </w:tcPr>
          <w:p w:rsidR="008D0FA6" w:rsidRPr="00FE2556" w:rsidRDefault="008D0FA6" w:rsidP="00A42899">
            <w:pPr>
              <w:rPr>
                <w:rFonts w:asciiTheme="minorHAnsi" w:hAnsiTheme="minorHAnsi" w:cstheme="minorHAnsi"/>
                <w:szCs w:val="20"/>
                <w:lang w:val="es-ES"/>
              </w:rPr>
            </w:pPr>
          </w:p>
        </w:tc>
        <w:tc>
          <w:tcPr>
            <w:tcW w:w="2409" w:type="dxa"/>
          </w:tcPr>
          <w:p w:rsidR="008D0FA6" w:rsidRPr="00FE2556" w:rsidRDefault="008D0FA6" w:rsidP="00A42899">
            <w:pPr>
              <w:jc w:val="center"/>
              <w:rPr>
                <w:rFonts w:asciiTheme="minorHAnsi" w:hAnsiTheme="minorHAnsi" w:cstheme="minorHAnsi"/>
                <w:b/>
                <w:szCs w:val="20"/>
              </w:rPr>
            </w:pPr>
            <w:r w:rsidRPr="00FE2556">
              <w:rPr>
                <w:rFonts w:asciiTheme="minorHAnsi" w:hAnsiTheme="minorHAnsi" w:cstheme="minorHAnsi"/>
                <w:b/>
                <w:szCs w:val="20"/>
              </w:rPr>
              <w:t>REQUERIDA/DESEABLE</w:t>
            </w:r>
          </w:p>
        </w:tc>
        <w:tc>
          <w:tcPr>
            <w:tcW w:w="2127" w:type="dxa"/>
          </w:tcPr>
          <w:p w:rsidR="008D0FA6" w:rsidRPr="00FE2556" w:rsidRDefault="008D0FA6" w:rsidP="00A42899">
            <w:pPr>
              <w:jc w:val="center"/>
              <w:rPr>
                <w:rFonts w:asciiTheme="minorHAnsi" w:hAnsiTheme="minorHAnsi" w:cstheme="minorHAnsi"/>
                <w:b/>
                <w:szCs w:val="20"/>
              </w:rPr>
            </w:pPr>
            <w:r w:rsidRPr="00FE2556">
              <w:rPr>
                <w:rFonts w:asciiTheme="minorHAnsi" w:hAnsiTheme="minorHAnsi" w:cstheme="minorHAnsi"/>
                <w:b/>
                <w:szCs w:val="20"/>
              </w:rPr>
              <w:t>METRICAS</w:t>
            </w:r>
          </w:p>
        </w:tc>
        <w:tc>
          <w:tcPr>
            <w:tcW w:w="5244" w:type="dxa"/>
          </w:tcPr>
          <w:p w:rsidR="008D0FA6" w:rsidRPr="00FE2556" w:rsidRDefault="008D0FA6" w:rsidP="00A42899">
            <w:pPr>
              <w:jc w:val="center"/>
              <w:rPr>
                <w:rFonts w:asciiTheme="minorHAnsi" w:hAnsiTheme="minorHAnsi" w:cstheme="minorHAnsi"/>
                <w:b/>
                <w:szCs w:val="20"/>
              </w:rPr>
            </w:pPr>
            <w:r w:rsidRPr="00FE2556">
              <w:rPr>
                <w:rFonts w:asciiTheme="minorHAnsi" w:hAnsiTheme="minorHAnsi" w:cstheme="minorHAnsi"/>
                <w:b/>
                <w:szCs w:val="20"/>
              </w:rPr>
              <w:t>FORMULAS</w:t>
            </w:r>
          </w:p>
        </w:tc>
        <w:tc>
          <w:tcPr>
            <w:tcW w:w="2694" w:type="dxa"/>
          </w:tcPr>
          <w:p w:rsidR="008D0FA6" w:rsidRPr="00260EA0" w:rsidRDefault="00260EA0" w:rsidP="00260EA0">
            <w:pPr>
              <w:jc w:val="center"/>
              <w:rPr>
                <w:rFonts w:asciiTheme="minorHAnsi" w:hAnsiTheme="minorHAnsi" w:cstheme="minorHAnsi"/>
                <w:b/>
                <w:szCs w:val="20"/>
              </w:rPr>
            </w:pPr>
            <w:r w:rsidRPr="00260EA0">
              <w:rPr>
                <w:rFonts w:asciiTheme="minorHAnsi" w:hAnsiTheme="minorHAnsi" w:cstheme="minorHAnsi"/>
                <w:b/>
                <w:szCs w:val="20"/>
              </w:rPr>
              <w:t>ALCANCE</w:t>
            </w:r>
          </w:p>
        </w:tc>
      </w:tr>
      <w:tr w:rsidR="008D0FA6" w:rsidRPr="00FE2556" w:rsidTr="00A42899">
        <w:trPr>
          <w:jc w:val="center"/>
        </w:trPr>
        <w:tc>
          <w:tcPr>
            <w:tcW w:w="1668" w:type="dxa"/>
          </w:tcPr>
          <w:p w:rsidR="008D0FA6" w:rsidRPr="00C3796A" w:rsidRDefault="00C3796A" w:rsidP="00C3796A">
            <w:pPr>
              <w:jc w:val="left"/>
              <w:rPr>
                <w:rFonts w:asciiTheme="minorHAnsi" w:hAnsiTheme="minorHAnsi" w:cstheme="minorHAnsi"/>
                <w:szCs w:val="20"/>
                <w:lang w:val="es-ES"/>
              </w:rPr>
            </w:pPr>
            <w:r w:rsidRPr="00C3796A">
              <w:rPr>
                <w:rFonts w:ascii="Calibri" w:hAnsi="Calibri"/>
                <w:lang w:val="es-MX"/>
              </w:rPr>
              <w:t>Distribución normal de la efectividad de cada técnica de remoción</w:t>
            </w:r>
          </w:p>
        </w:tc>
        <w:tc>
          <w:tcPr>
            <w:tcW w:w="2409" w:type="dxa"/>
          </w:tcPr>
          <w:p w:rsidR="008D0FA6" w:rsidRPr="00C3796A" w:rsidRDefault="00C3796A" w:rsidP="00A42899">
            <w:pPr>
              <w:rPr>
                <w:rFonts w:asciiTheme="minorHAnsi" w:hAnsiTheme="minorHAnsi" w:cstheme="minorHAnsi"/>
                <w:szCs w:val="20"/>
                <w:lang w:val="es-ES"/>
              </w:rPr>
            </w:pPr>
            <w:r>
              <w:rPr>
                <w:rFonts w:asciiTheme="minorHAnsi" w:hAnsiTheme="minorHAnsi" w:cstheme="minorHAnsi"/>
                <w:szCs w:val="20"/>
                <w:lang w:val="es-ES"/>
              </w:rPr>
              <w:t>Requerida</w:t>
            </w:r>
          </w:p>
        </w:tc>
        <w:tc>
          <w:tcPr>
            <w:tcW w:w="2127" w:type="dxa"/>
          </w:tcPr>
          <w:p w:rsidR="008D0FA6" w:rsidRDefault="00260EA0" w:rsidP="00260EA0">
            <w:pPr>
              <w:numPr>
                <w:ilvl w:val="0"/>
                <w:numId w:val="34"/>
              </w:numPr>
              <w:rPr>
                <w:rFonts w:asciiTheme="minorHAnsi" w:hAnsiTheme="minorHAnsi" w:cstheme="minorHAnsi"/>
                <w:szCs w:val="20"/>
                <w:lang w:val="es-ES"/>
              </w:rPr>
            </w:pPr>
            <w:r>
              <w:rPr>
                <w:rFonts w:asciiTheme="minorHAnsi" w:hAnsiTheme="minorHAnsi" w:cstheme="minorHAnsi"/>
                <w:szCs w:val="20"/>
                <w:lang w:val="es-ES"/>
              </w:rPr>
              <w:t>Efectividad de cada técnica</w:t>
            </w:r>
          </w:p>
          <w:p w:rsidR="00260EA0" w:rsidRPr="00FE2556" w:rsidRDefault="00260EA0" w:rsidP="00260EA0">
            <w:pPr>
              <w:numPr>
                <w:ilvl w:val="0"/>
                <w:numId w:val="34"/>
              </w:numPr>
              <w:rPr>
                <w:rFonts w:asciiTheme="minorHAnsi" w:hAnsiTheme="minorHAnsi" w:cstheme="minorHAnsi"/>
                <w:szCs w:val="20"/>
                <w:lang w:val="es-ES"/>
              </w:rPr>
            </w:pPr>
            <w:r>
              <w:rPr>
                <w:rFonts w:asciiTheme="minorHAnsi" w:hAnsiTheme="minorHAnsi" w:cstheme="minorHAnsi"/>
                <w:szCs w:val="20"/>
                <w:lang w:val="es-ES"/>
              </w:rPr>
              <w:t>Tamaño del producto.</w:t>
            </w:r>
          </w:p>
        </w:tc>
        <w:tc>
          <w:tcPr>
            <w:tcW w:w="5244" w:type="dxa"/>
          </w:tcPr>
          <w:p w:rsidR="008D0FA6" w:rsidRPr="00FE2556" w:rsidRDefault="00260EA0" w:rsidP="00A42899">
            <w:pPr>
              <w:rPr>
                <w:rFonts w:asciiTheme="minorHAnsi" w:hAnsiTheme="minorHAnsi" w:cstheme="minorHAnsi"/>
                <w:szCs w:val="20"/>
                <w:lang w:val="es-ES"/>
              </w:rPr>
            </w:pPr>
            <w:r>
              <w:rPr>
                <w:rFonts w:asciiTheme="minorHAnsi" w:hAnsiTheme="minorHAnsi" w:cstheme="minorHAnsi"/>
                <w:szCs w:val="20"/>
                <w:lang w:val="es-ES"/>
              </w:rPr>
              <w:t>Efectividad normalizada = 1000 * Efectividad técnica / Tamaño del producto.</w:t>
            </w:r>
          </w:p>
        </w:tc>
        <w:tc>
          <w:tcPr>
            <w:tcW w:w="2694" w:type="dxa"/>
          </w:tcPr>
          <w:p w:rsidR="008D0FA6" w:rsidRPr="00FE2556" w:rsidRDefault="00260EA0" w:rsidP="00A42899">
            <w:pPr>
              <w:rPr>
                <w:rFonts w:asciiTheme="minorHAnsi" w:hAnsiTheme="minorHAnsi" w:cstheme="minorHAnsi"/>
                <w:szCs w:val="20"/>
                <w:lang w:val="es-ES"/>
              </w:rPr>
            </w:pPr>
            <w:r>
              <w:rPr>
                <w:rFonts w:asciiTheme="minorHAnsi" w:hAnsiTheme="minorHAnsi" w:cstheme="minorHAnsi"/>
                <w:szCs w:val="20"/>
                <w:lang w:val="es-ES"/>
              </w:rPr>
              <w:t>Por proyecto</w:t>
            </w:r>
            <w:r w:rsidR="00A42899">
              <w:rPr>
                <w:rFonts w:asciiTheme="minorHAnsi" w:hAnsiTheme="minorHAnsi" w:cstheme="minorHAnsi"/>
                <w:szCs w:val="20"/>
                <w:lang w:val="es-ES"/>
              </w:rPr>
              <w:t>.</w:t>
            </w:r>
          </w:p>
        </w:tc>
      </w:tr>
      <w:tr w:rsidR="008D0FA6" w:rsidRPr="00FE2556" w:rsidTr="00A42899">
        <w:trPr>
          <w:jc w:val="center"/>
        </w:trPr>
        <w:tc>
          <w:tcPr>
            <w:tcW w:w="14142" w:type="dxa"/>
            <w:gridSpan w:val="5"/>
          </w:tcPr>
          <w:p w:rsidR="008D0FA6" w:rsidRPr="00FE2556" w:rsidRDefault="008D0FA6" w:rsidP="00A42899">
            <w:pPr>
              <w:jc w:val="center"/>
              <w:rPr>
                <w:rFonts w:asciiTheme="minorHAnsi" w:hAnsiTheme="minorHAnsi" w:cstheme="minorHAnsi"/>
                <w:b/>
                <w:szCs w:val="20"/>
              </w:rPr>
            </w:pPr>
            <w:proofErr w:type="spellStart"/>
            <w:r w:rsidRPr="00FE2556">
              <w:rPr>
                <w:rFonts w:asciiTheme="minorHAnsi" w:hAnsiTheme="minorHAnsi" w:cstheme="minorHAnsi"/>
                <w:b/>
                <w:szCs w:val="20"/>
              </w:rPr>
              <w:t>Bosquejo</w:t>
            </w:r>
            <w:proofErr w:type="spellEnd"/>
          </w:p>
          <w:p w:rsidR="008D0FA6" w:rsidRDefault="00C3796A" w:rsidP="00A42899">
            <w:pPr>
              <w:jc w:val="center"/>
              <w:rPr>
                <w:rFonts w:asciiTheme="minorHAnsi" w:hAnsiTheme="minorHAnsi" w:cstheme="minorHAnsi"/>
                <w:szCs w:val="20"/>
              </w:rPr>
            </w:pPr>
            <w:r>
              <w:lastRenderedPageBreak/>
              <w:pict>
                <v:shape id="_x0000_i1047" type="#_x0000_t75" style="width:440.15pt;height:192.25pt">
                  <v:imagedata r:id="rId27" o:title=""/>
                </v:shape>
              </w:pict>
            </w:r>
          </w:p>
          <w:p w:rsidR="008D0FA6" w:rsidRPr="00C3796A" w:rsidRDefault="00C3796A" w:rsidP="00A42899">
            <w:pPr>
              <w:rPr>
                <w:rFonts w:asciiTheme="minorHAnsi" w:hAnsiTheme="minorHAnsi" w:cstheme="minorHAnsi"/>
                <w:szCs w:val="20"/>
                <w:lang w:val="es-ES"/>
              </w:rPr>
            </w:pPr>
            <w:r>
              <w:rPr>
                <w:rFonts w:asciiTheme="minorHAnsi" w:hAnsiTheme="minorHAnsi" w:cstheme="minorHAnsi"/>
                <w:szCs w:val="20"/>
                <w:lang w:val="es-ES"/>
              </w:rPr>
              <w:t xml:space="preserve">La gráfica consiste en mostrar la distribución normal de la efectividad </w:t>
            </w:r>
            <w:r w:rsidR="00260EA0">
              <w:rPr>
                <w:rFonts w:asciiTheme="minorHAnsi" w:hAnsiTheme="minorHAnsi" w:cstheme="minorHAnsi"/>
                <w:szCs w:val="20"/>
                <w:lang w:val="es-ES"/>
              </w:rPr>
              <w:t>de una técnica de remoción en específico. La efectividad estará normalizada al tamaño del producto de software, para que se pueda realizar una comparación consistente entre diferentes proyectos.</w:t>
            </w:r>
          </w:p>
        </w:tc>
      </w:tr>
    </w:tbl>
    <w:p w:rsidR="008D0FA6" w:rsidRPr="008D0FA6" w:rsidRDefault="008D0FA6" w:rsidP="008D0FA6">
      <w:pPr>
        <w:pStyle w:val="Prrafodelista"/>
        <w:ind w:left="1440"/>
        <w:rPr>
          <w:rFonts w:ascii="Calibri" w:hAnsi="Calibri"/>
          <w:lang w:val="es-ES"/>
        </w:rPr>
      </w:pPr>
    </w:p>
    <w:p w:rsidR="008D0FA6" w:rsidRDefault="008D0FA6" w:rsidP="008D0FA6">
      <w:pPr>
        <w:pStyle w:val="Prrafodelista"/>
        <w:ind w:left="1440"/>
        <w:rPr>
          <w:rFonts w:ascii="Calibri" w:hAnsi="Calibri"/>
          <w:lang w:val="es-MX"/>
        </w:rPr>
      </w:pPr>
    </w:p>
    <w:p w:rsidR="005717F7" w:rsidRPr="00A42899" w:rsidRDefault="005717F7" w:rsidP="005717F7">
      <w:pPr>
        <w:pStyle w:val="Prrafodelista"/>
        <w:numPr>
          <w:ilvl w:val="1"/>
          <w:numId w:val="24"/>
        </w:numPr>
        <w:rPr>
          <w:rFonts w:ascii="Calibri" w:hAnsi="Calibri"/>
          <w:u w:val="single"/>
          <w:lang w:val="es-MX"/>
        </w:rPr>
      </w:pPr>
      <w:r w:rsidRPr="00A42899">
        <w:rPr>
          <w:rFonts w:ascii="Calibri" w:hAnsi="Calibri"/>
          <w:u w:val="single"/>
          <w:lang w:val="es-MX"/>
        </w:rPr>
        <w:t>Estadísticas y reportes so</w:t>
      </w:r>
      <w:r w:rsidR="00A42899" w:rsidRPr="00A42899">
        <w:rPr>
          <w:rFonts w:ascii="Calibri" w:hAnsi="Calibri"/>
          <w:u w:val="single"/>
          <w:lang w:val="es-MX"/>
        </w:rPr>
        <w:t>bre caracterización de defectos</w:t>
      </w:r>
    </w:p>
    <w:p w:rsidR="00AC372B" w:rsidRDefault="00AC372B" w:rsidP="008B5254">
      <w:pPr>
        <w:pStyle w:val="Prrafodelista"/>
        <w:ind w:right="-540"/>
        <w:rPr>
          <w:rFonts w:ascii="Calibri" w:hAnsi="Calibri"/>
          <w:color w:val="FF0000"/>
          <w:lang w:val="es-MX"/>
        </w:rPr>
      </w:pPr>
    </w:p>
    <w:p w:rsidR="00AC372B" w:rsidRPr="005F2182" w:rsidRDefault="00AC372B" w:rsidP="008B5254">
      <w:pPr>
        <w:pStyle w:val="Prrafodelista"/>
        <w:ind w:right="-540"/>
        <w:rPr>
          <w:rFonts w:ascii="Calibri" w:hAnsi="Calibri"/>
          <w:color w:val="FF0000"/>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2409"/>
        <w:gridCol w:w="2127"/>
        <w:gridCol w:w="5244"/>
        <w:gridCol w:w="2694"/>
      </w:tblGrid>
      <w:tr w:rsidR="00A42899" w:rsidRPr="00A42899" w:rsidTr="00A42899">
        <w:trPr>
          <w:jc w:val="center"/>
        </w:trPr>
        <w:tc>
          <w:tcPr>
            <w:tcW w:w="1668" w:type="dxa"/>
          </w:tcPr>
          <w:p w:rsidR="00A42899" w:rsidRPr="00A42899" w:rsidRDefault="00A42899" w:rsidP="00A42899">
            <w:pPr>
              <w:rPr>
                <w:rFonts w:asciiTheme="minorHAnsi" w:hAnsiTheme="minorHAnsi" w:cstheme="minorHAnsi"/>
                <w:szCs w:val="20"/>
              </w:rPr>
            </w:pPr>
          </w:p>
        </w:tc>
        <w:tc>
          <w:tcPr>
            <w:tcW w:w="2409" w:type="dxa"/>
          </w:tcPr>
          <w:p w:rsidR="00A42899" w:rsidRPr="00A42899" w:rsidRDefault="00A42899" w:rsidP="00A42899">
            <w:pPr>
              <w:jc w:val="center"/>
              <w:rPr>
                <w:rFonts w:asciiTheme="minorHAnsi" w:hAnsiTheme="minorHAnsi" w:cstheme="minorHAnsi"/>
                <w:b/>
                <w:szCs w:val="20"/>
              </w:rPr>
            </w:pPr>
            <w:r w:rsidRPr="00A42899">
              <w:rPr>
                <w:rFonts w:asciiTheme="minorHAnsi" w:hAnsiTheme="minorHAnsi" w:cstheme="minorHAnsi"/>
                <w:b/>
                <w:szCs w:val="20"/>
              </w:rPr>
              <w:t>REQUERIDA/DESEABLE</w:t>
            </w:r>
          </w:p>
        </w:tc>
        <w:tc>
          <w:tcPr>
            <w:tcW w:w="2127" w:type="dxa"/>
          </w:tcPr>
          <w:p w:rsidR="00A42899" w:rsidRPr="00A42899" w:rsidRDefault="00A42899" w:rsidP="00A42899">
            <w:pPr>
              <w:jc w:val="center"/>
              <w:rPr>
                <w:rFonts w:asciiTheme="minorHAnsi" w:hAnsiTheme="minorHAnsi" w:cstheme="minorHAnsi"/>
                <w:b/>
                <w:szCs w:val="20"/>
              </w:rPr>
            </w:pPr>
            <w:r w:rsidRPr="00A42899">
              <w:rPr>
                <w:rFonts w:asciiTheme="minorHAnsi" w:hAnsiTheme="minorHAnsi" w:cstheme="minorHAnsi"/>
                <w:b/>
                <w:szCs w:val="20"/>
              </w:rPr>
              <w:t>METRICAS</w:t>
            </w:r>
          </w:p>
        </w:tc>
        <w:tc>
          <w:tcPr>
            <w:tcW w:w="5244" w:type="dxa"/>
          </w:tcPr>
          <w:p w:rsidR="00A42899" w:rsidRPr="00A42899" w:rsidRDefault="00A42899" w:rsidP="00A42899">
            <w:pPr>
              <w:jc w:val="center"/>
              <w:rPr>
                <w:rFonts w:asciiTheme="minorHAnsi" w:hAnsiTheme="minorHAnsi" w:cstheme="minorHAnsi"/>
                <w:b/>
                <w:szCs w:val="20"/>
              </w:rPr>
            </w:pPr>
            <w:r w:rsidRPr="00A42899">
              <w:rPr>
                <w:rFonts w:asciiTheme="minorHAnsi" w:hAnsiTheme="minorHAnsi" w:cstheme="minorHAnsi"/>
                <w:b/>
                <w:szCs w:val="20"/>
              </w:rPr>
              <w:t>FORMULAS</w:t>
            </w:r>
          </w:p>
        </w:tc>
        <w:tc>
          <w:tcPr>
            <w:tcW w:w="2694" w:type="dxa"/>
          </w:tcPr>
          <w:p w:rsidR="00A42899" w:rsidRPr="00A42899" w:rsidRDefault="00A42899" w:rsidP="00A42899">
            <w:pPr>
              <w:jc w:val="center"/>
              <w:rPr>
                <w:rFonts w:asciiTheme="minorHAnsi" w:hAnsiTheme="minorHAnsi" w:cstheme="minorHAnsi"/>
                <w:b/>
                <w:szCs w:val="20"/>
              </w:rPr>
            </w:pPr>
            <w:r w:rsidRPr="00A42899">
              <w:rPr>
                <w:rFonts w:asciiTheme="minorHAnsi" w:hAnsiTheme="minorHAnsi" w:cstheme="minorHAnsi"/>
                <w:b/>
                <w:szCs w:val="20"/>
              </w:rPr>
              <w:t>ALCANCE</w:t>
            </w:r>
          </w:p>
        </w:tc>
      </w:tr>
      <w:tr w:rsidR="00A42899" w:rsidRPr="00A42899" w:rsidTr="00A42899">
        <w:trPr>
          <w:jc w:val="center"/>
        </w:trPr>
        <w:tc>
          <w:tcPr>
            <w:tcW w:w="1668" w:type="dxa"/>
          </w:tcPr>
          <w:p w:rsidR="00A42899" w:rsidRPr="00A42899" w:rsidRDefault="00A42899" w:rsidP="00A42899">
            <w:pPr>
              <w:rPr>
                <w:rFonts w:asciiTheme="minorHAnsi" w:hAnsiTheme="minorHAnsi" w:cstheme="minorHAnsi"/>
                <w:szCs w:val="20"/>
                <w:lang w:val="es-ES"/>
              </w:rPr>
            </w:pPr>
            <w:r w:rsidRPr="00A42899">
              <w:rPr>
                <w:rFonts w:asciiTheme="minorHAnsi" w:hAnsiTheme="minorHAnsi" w:cstheme="minorHAnsi"/>
                <w:szCs w:val="20"/>
                <w:lang w:val="es-ES"/>
              </w:rPr>
              <w:t>Densidad de defectos por usuario</w:t>
            </w:r>
          </w:p>
        </w:tc>
        <w:tc>
          <w:tcPr>
            <w:tcW w:w="2409" w:type="dxa"/>
          </w:tcPr>
          <w:p w:rsidR="00A42899" w:rsidRPr="00A42899" w:rsidRDefault="00A42899" w:rsidP="00A42899">
            <w:pPr>
              <w:rPr>
                <w:rFonts w:asciiTheme="minorHAnsi" w:hAnsiTheme="minorHAnsi" w:cstheme="minorHAnsi"/>
                <w:szCs w:val="20"/>
              </w:rPr>
            </w:pPr>
            <w:proofErr w:type="spellStart"/>
            <w:r w:rsidRPr="00A42899">
              <w:rPr>
                <w:rFonts w:asciiTheme="minorHAnsi" w:hAnsiTheme="minorHAnsi" w:cstheme="minorHAnsi"/>
                <w:szCs w:val="20"/>
              </w:rPr>
              <w:t>Requerida</w:t>
            </w:r>
            <w:proofErr w:type="spellEnd"/>
          </w:p>
        </w:tc>
        <w:tc>
          <w:tcPr>
            <w:tcW w:w="2127" w:type="dxa"/>
          </w:tcPr>
          <w:p w:rsidR="00A42899" w:rsidRPr="00A42899" w:rsidRDefault="00A42899" w:rsidP="00A42899">
            <w:pPr>
              <w:rPr>
                <w:rFonts w:asciiTheme="minorHAnsi" w:hAnsiTheme="minorHAnsi" w:cstheme="minorHAnsi"/>
                <w:szCs w:val="20"/>
                <w:lang w:val="es-ES"/>
              </w:rPr>
            </w:pPr>
            <w:r w:rsidRPr="00A42899">
              <w:rPr>
                <w:rFonts w:asciiTheme="minorHAnsi" w:hAnsiTheme="minorHAnsi" w:cstheme="minorHAnsi"/>
                <w:szCs w:val="20"/>
                <w:lang w:val="es-ES"/>
              </w:rPr>
              <w:t>- Total LOC</w:t>
            </w:r>
          </w:p>
          <w:p w:rsidR="00A42899" w:rsidRPr="00A42899" w:rsidRDefault="00A42899" w:rsidP="00A42899">
            <w:pPr>
              <w:rPr>
                <w:rFonts w:asciiTheme="minorHAnsi" w:hAnsiTheme="minorHAnsi" w:cstheme="minorHAnsi"/>
                <w:szCs w:val="20"/>
                <w:lang w:val="es-ES"/>
              </w:rPr>
            </w:pPr>
            <w:r w:rsidRPr="00A42899">
              <w:rPr>
                <w:rFonts w:asciiTheme="minorHAnsi" w:hAnsiTheme="minorHAnsi" w:cstheme="minorHAnsi"/>
                <w:szCs w:val="20"/>
                <w:lang w:val="es-ES"/>
              </w:rPr>
              <w:t>- Total de defectos</w:t>
            </w:r>
          </w:p>
          <w:p w:rsidR="00A42899" w:rsidRPr="00A42899" w:rsidRDefault="00A42899" w:rsidP="00A42899">
            <w:pPr>
              <w:rPr>
                <w:rFonts w:asciiTheme="minorHAnsi" w:hAnsiTheme="minorHAnsi" w:cstheme="minorHAnsi"/>
                <w:szCs w:val="20"/>
                <w:lang w:val="es-ES"/>
              </w:rPr>
            </w:pPr>
            <w:r w:rsidRPr="00A42899">
              <w:rPr>
                <w:rFonts w:asciiTheme="minorHAnsi" w:hAnsiTheme="minorHAnsi" w:cstheme="minorHAnsi"/>
                <w:szCs w:val="20"/>
                <w:lang w:val="es-ES"/>
              </w:rPr>
              <w:t>- Medida estándar (1000 líneas de código, 40 puntos de función, etc.)</w:t>
            </w:r>
          </w:p>
        </w:tc>
        <w:tc>
          <w:tcPr>
            <w:tcW w:w="5244" w:type="dxa"/>
          </w:tcPr>
          <w:p w:rsidR="00A42899" w:rsidRPr="00A42899" w:rsidRDefault="00A42899" w:rsidP="00A42899">
            <w:pPr>
              <w:rPr>
                <w:rFonts w:asciiTheme="minorHAnsi" w:hAnsiTheme="minorHAnsi" w:cstheme="minorHAnsi"/>
                <w:szCs w:val="20"/>
                <w:lang w:val="es-ES"/>
              </w:rPr>
            </w:pPr>
            <w:r w:rsidRPr="00A42899">
              <w:rPr>
                <w:rFonts w:asciiTheme="minorHAnsi" w:hAnsiTheme="minorHAnsi" w:cstheme="minorHAnsi"/>
                <w:szCs w:val="20"/>
                <w:lang w:val="es-ES"/>
              </w:rPr>
              <w:t>D = (Total de defectos / Total LOC) * Medida estándar</w:t>
            </w:r>
          </w:p>
        </w:tc>
        <w:tc>
          <w:tcPr>
            <w:tcW w:w="2694" w:type="dxa"/>
          </w:tcPr>
          <w:p w:rsidR="00A42899" w:rsidRPr="00A42899" w:rsidRDefault="00A42899" w:rsidP="00A42899">
            <w:pPr>
              <w:rPr>
                <w:rFonts w:asciiTheme="minorHAnsi" w:hAnsiTheme="minorHAnsi" w:cstheme="minorHAnsi"/>
                <w:szCs w:val="20"/>
              </w:rPr>
            </w:pPr>
            <w:proofErr w:type="spellStart"/>
            <w:r w:rsidRPr="00A42899">
              <w:rPr>
                <w:rFonts w:asciiTheme="minorHAnsi" w:hAnsiTheme="minorHAnsi" w:cstheme="minorHAnsi"/>
                <w:szCs w:val="20"/>
              </w:rPr>
              <w:t>Por</w:t>
            </w:r>
            <w:proofErr w:type="spellEnd"/>
            <w:r w:rsidRPr="00A42899">
              <w:rPr>
                <w:rFonts w:asciiTheme="minorHAnsi" w:hAnsiTheme="minorHAnsi" w:cstheme="minorHAnsi"/>
                <w:szCs w:val="20"/>
              </w:rPr>
              <w:t xml:space="preserve"> persona.</w:t>
            </w:r>
          </w:p>
        </w:tc>
      </w:tr>
      <w:tr w:rsidR="00A42899" w:rsidRPr="00A42899" w:rsidTr="00A42899">
        <w:trPr>
          <w:jc w:val="center"/>
        </w:trPr>
        <w:tc>
          <w:tcPr>
            <w:tcW w:w="14142" w:type="dxa"/>
            <w:gridSpan w:val="5"/>
          </w:tcPr>
          <w:p w:rsidR="00A42899" w:rsidRPr="00A42899" w:rsidRDefault="00A42899" w:rsidP="00A42899">
            <w:pPr>
              <w:jc w:val="center"/>
              <w:rPr>
                <w:rFonts w:asciiTheme="minorHAnsi" w:hAnsiTheme="minorHAnsi" w:cstheme="minorHAnsi"/>
                <w:b/>
                <w:szCs w:val="20"/>
              </w:rPr>
            </w:pPr>
            <w:r w:rsidRPr="00A42899">
              <w:rPr>
                <w:rFonts w:asciiTheme="minorHAnsi" w:hAnsiTheme="minorHAnsi" w:cstheme="minorHAnsi"/>
                <w:b/>
                <w:noProof/>
                <w:szCs w:val="20"/>
                <w:lang w:val="en-US"/>
              </w:rPr>
              <w:lastRenderedPageBreak/>
              <w:pict>
                <v:shape id="_x0000_s1045" type="#_x0000_t75" style="position:absolute;left:0;text-align:left;margin-left:234.9pt;margin-top:30pt;width:226.35pt;height:128.25pt;z-index:1;mso-wrap-distance-left:0;mso-wrap-distance-right:0;mso-position-horizontal-relative:text;mso-position-vertical-relative:text" filled="t">
                  <v:fill color2="black"/>
                  <v:imagedata r:id="rId28" o:title=""/>
                  <w10:wrap type="square" side="largest"/>
                </v:shape>
                <o:OLEObject Type="Embed" ProgID="opendocument.ChartDocument.1" ShapeID="_x0000_s1045" DrawAspect="Content" ObjectID="_1365438641" r:id="rId29"/>
              </w:pict>
            </w:r>
            <w:proofErr w:type="spellStart"/>
            <w:r w:rsidRPr="00A42899">
              <w:rPr>
                <w:rFonts w:asciiTheme="minorHAnsi" w:hAnsiTheme="minorHAnsi" w:cstheme="minorHAnsi"/>
                <w:b/>
                <w:szCs w:val="20"/>
              </w:rPr>
              <w:t>Bosquejo</w:t>
            </w:r>
            <w:proofErr w:type="spellEnd"/>
          </w:p>
          <w:p w:rsidR="00A42899" w:rsidRPr="00A42899" w:rsidRDefault="00A42899" w:rsidP="00A42899">
            <w:pPr>
              <w:jc w:val="center"/>
              <w:rPr>
                <w:rFonts w:asciiTheme="minorHAnsi" w:hAnsiTheme="minorHAnsi" w:cstheme="minorHAnsi"/>
                <w:b/>
                <w:szCs w:val="20"/>
              </w:rPr>
            </w:pPr>
          </w:p>
        </w:tc>
      </w:tr>
      <w:tr w:rsidR="00A42899" w:rsidRPr="00A42899" w:rsidTr="00A42899">
        <w:trPr>
          <w:jc w:val="center"/>
        </w:trPr>
        <w:tc>
          <w:tcPr>
            <w:tcW w:w="1668" w:type="dxa"/>
          </w:tcPr>
          <w:p w:rsidR="00A42899" w:rsidRPr="00A42899" w:rsidRDefault="00A42899" w:rsidP="00A42899">
            <w:pPr>
              <w:rPr>
                <w:rFonts w:asciiTheme="minorHAnsi" w:hAnsiTheme="minorHAnsi" w:cstheme="minorHAnsi"/>
                <w:szCs w:val="20"/>
              </w:rPr>
            </w:pPr>
          </w:p>
        </w:tc>
        <w:tc>
          <w:tcPr>
            <w:tcW w:w="2409" w:type="dxa"/>
          </w:tcPr>
          <w:p w:rsidR="00A42899" w:rsidRPr="00A42899" w:rsidRDefault="00A42899" w:rsidP="00A42899">
            <w:pPr>
              <w:jc w:val="center"/>
              <w:rPr>
                <w:rFonts w:asciiTheme="minorHAnsi" w:hAnsiTheme="minorHAnsi" w:cstheme="minorHAnsi"/>
                <w:b/>
                <w:szCs w:val="20"/>
              </w:rPr>
            </w:pPr>
            <w:r w:rsidRPr="00A42899">
              <w:rPr>
                <w:rFonts w:asciiTheme="minorHAnsi" w:hAnsiTheme="minorHAnsi" w:cstheme="minorHAnsi"/>
                <w:b/>
                <w:szCs w:val="20"/>
              </w:rPr>
              <w:t>REQUERIDA/DESEABLE</w:t>
            </w:r>
          </w:p>
        </w:tc>
        <w:tc>
          <w:tcPr>
            <w:tcW w:w="2127" w:type="dxa"/>
          </w:tcPr>
          <w:p w:rsidR="00A42899" w:rsidRPr="00A42899" w:rsidRDefault="00A42899" w:rsidP="00A42899">
            <w:pPr>
              <w:jc w:val="center"/>
              <w:rPr>
                <w:rFonts w:asciiTheme="minorHAnsi" w:hAnsiTheme="minorHAnsi" w:cstheme="minorHAnsi"/>
                <w:b/>
                <w:szCs w:val="20"/>
              </w:rPr>
            </w:pPr>
            <w:r w:rsidRPr="00A42899">
              <w:rPr>
                <w:rFonts w:asciiTheme="minorHAnsi" w:hAnsiTheme="minorHAnsi" w:cstheme="minorHAnsi"/>
                <w:b/>
                <w:szCs w:val="20"/>
              </w:rPr>
              <w:t>METRICAS</w:t>
            </w:r>
          </w:p>
        </w:tc>
        <w:tc>
          <w:tcPr>
            <w:tcW w:w="5244" w:type="dxa"/>
          </w:tcPr>
          <w:p w:rsidR="00A42899" w:rsidRPr="00A42899" w:rsidRDefault="00A42899" w:rsidP="00A42899">
            <w:pPr>
              <w:jc w:val="center"/>
              <w:rPr>
                <w:rFonts w:asciiTheme="minorHAnsi" w:hAnsiTheme="minorHAnsi" w:cstheme="minorHAnsi"/>
                <w:b/>
                <w:szCs w:val="20"/>
              </w:rPr>
            </w:pPr>
            <w:r w:rsidRPr="00A42899">
              <w:rPr>
                <w:rFonts w:asciiTheme="minorHAnsi" w:hAnsiTheme="minorHAnsi" w:cstheme="minorHAnsi"/>
                <w:b/>
                <w:szCs w:val="20"/>
              </w:rPr>
              <w:t>FORMULAS</w:t>
            </w:r>
          </w:p>
        </w:tc>
        <w:tc>
          <w:tcPr>
            <w:tcW w:w="2694" w:type="dxa"/>
          </w:tcPr>
          <w:p w:rsidR="00A42899" w:rsidRPr="00A42899" w:rsidRDefault="00A42899" w:rsidP="00A42899">
            <w:pPr>
              <w:rPr>
                <w:rFonts w:asciiTheme="minorHAnsi" w:hAnsiTheme="minorHAnsi" w:cstheme="minorHAnsi"/>
                <w:szCs w:val="20"/>
              </w:rPr>
            </w:pPr>
          </w:p>
        </w:tc>
      </w:tr>
      <w:tr w:rsidR="00A42899" w:rsidRPr="00A42899" w:rsidTr="00A42899">
        <w:trPr>
          <w:jc w:val="center"/>
        </w:trPr>
        <w:tc>
          <w:tcPr>
            <w:tcW w:w="1668" w:type="dxa"/>
          </w:tcPr>
          <w:p w:rsidR="00A42899" w:rsidRPr="00A42899" w:rsidRDefault="00A42899" w:rsidP="00A42899">
            <w:pPr>
              <w:rPr>
                <w:rFonts w:asciiTheme="minorHAnsi" w:hAnsiTheme="minorHAnsi" w:cstheme="minorHAnsi"/>
                <w:szCs w:val="20"/>
              </w:rPr>
            </w:pPr>
            <w:proofErr w:type="spellStart"/>
            <w:r w:rsidRPr="00A42899">
              <w:rPr>
                <w:rFonts w:asciiTheme="minorHAnsi" w:hAnsiTheme="minorHAnsi" w:cstheme="minorHAnsi"/>
                <w:szCs w:val="20"/>
              </w:rPr>
              <w:t>Defectos</w:t>
            </w:r>
            <w:proofErr w:type="spellEnd"/>
            <w:r w:rsidRPr="00A42899">
              <w:rPr>
                <w:rFonts w:asciiTheme="minorHAnsi" w:hAnsiTheme="minorHAnsi" w:cstheme="minorHAnsi"/>
                <w:szCs w:val="20"/>
              </w:rPr>
              <w:t xml:space="preserve"> </w:t>
            </w:r>
            <w:proofErr w:type="spellStart"/>
            <w:r w:rsidRPr="00A42899">
              <w:rPr>
                <w:rFonts w:asciiTheme="minorHAnsi" w:hAnsiTheme="minorHAnsi" w:cstheme="minorHAnsi"/>
                <w:szCs w:val="20"/>
              </w:rPr>
              <w:t>por</w:t>
            </w:r>
            <w:proofErr w:type="spellEnd"/>
            <w:r w:rsidRPr="00A42899">
              <w:rPr>
                <w:rFonts w:asciiTheme="minorHAnsi" w:hAnsiTheme="minorHAnsi" w:cstheme="minorHAnsi"/>
                <w:szCs w:val="20"/>
              </w:rPr>
              <w:t xml:space="preserve"> </w:t>
            </w:r>
            <w:proofErr w:type="spellStart"/>
            <w:r w:rsidRPr="00A42899">
              <w:rPr>
                <w:rFonts w:asciiTheme="minorHAnsi" w:hAnsiTheme="minorHAnsi" w:cstheme="minorHAnsi"/>
                <w:szCs w:val="20"/>
              </w:rPr>
              <w:t>tipo</w:t>
            </w:r>
            <w:proofErr w:type="spellEnd"/>
          </w:p>
        </w:tc>
        <w:tc>
          <w:tcPr>
            <w:tcW w:w="2409" w:type="dxa"/>
          </w:tcPr>
          <w:p w:rsidR="00A42899" w:rsidRPr="00A42899" w:rsidRDefault="00A42899" w:rsidP="00A42899">
            <w:pPr>
              <w:rPr>
                <w:rFonts w:asciiTheme="minorHAnsi" w:hAnsiTheme="minorHAnsi" w:cstheme="minorHAnsi"/>
                <w:szCs w:val="20"/>
              </w:rPr>
            </w:pPr>
            <w:proofErr w:type="spellStart"/>
            <w:r w:rsidRPr="00A42899">
              <w:rPr>
                <w:rFonts w:asciiTheme="minorHAnsi" w:hAnsiTheme="minorHAnsi" w:cstheme="minorHAnsi"/>
                <w:szCs w:val="20"/>
              </w:rPr>
              <w:t>Requerida</w:t>
            </w:r>
            <w:proofErr w:type="spellEnd"/>
          </w:p>
        </w:tc>
        <w:tc>
          <w:tcPr>
            <w:tcW w:w="2127" w:type="dxa"/>
          </w:tcPr>
          <w:p w:rsidR="00A42899" w:rsidRPr="00A42899" w:rsidRDefault="00A42899" w:rsidP="00A42899">
            <w:pPr>
              <w:rPr>
                <w:rFonts w:asciiTheme="minorHAnsi" w:hAnsiTheme="minorHAnsi" w:cstheme="minorHAnsi"/>
                <w:szCs w:val="20"/>
              </w:rPr>
            </w:pPr>
            <w:r w:rsidRPr="00A42899">
              <w:rPr>
                <w:rFonts w:asciiTheme="minorHAnsi" w:hAnsiTheme="minorHAnsi" w:cstheme="minorHAnsi"/>
                <w:szCs w:val="20"/>
              </w:rPr>
              <w:t xml:space="preserve">- Total de </w:t>
            </w:r>
            <w:proofErr w:type="spellStart"/>
            <w:r w:rsidRPr="00A42899">
              <w:rPr>
                <w:rFonts w:asciiTheme="minorHAnsi" w:hAnsiTheme="minorHAnsi" w:cstheme="minorHAnsi"/>
                <w:szCs w:val="20"/>
              </w:rPr>
              <w:t>defectos</w:t>
            </w:r>
            <w:proofErr w:type="spellEnd"/>
          </w:p>
        </w:tc>
        <w:tc>
          <w:tcPr>
            <w:tcW w:w="5244" w:type="dxa"/>
          </w:tcPr>
          <w:p w:rsidR="00A42899" w:rsidRPr="00A42899" w:rsidRDefault="00A42899" w:rsidP="00A42899">
            <w:pPr>
              <w:rPr>
                <w:rFonts w:asciiTheme="minorHAnsi" w:hAnsiTheme="minorHAnsi" w:cstheme="minorHAnsi"/>
                <w:szCs w:val="20"/>
                <w:lang w:val="es-ES"/>
              </w:rPr>
            </w:pPr>
            <w:r w:rsidRPr="00A42899">
              <w:rPr>
                <w:rFonts w:asciiTheme="minorHAnsi" w:hAnsiTheme="minorHAnsi" w:cstheme="minorHAnsi"/>
                <w:szCs w:val="20"/>
                <w:lang w:val="es-ES"/>
              </w:rPr>
              <w:t>DT = Total de defectos organizados por tipo</w:t>
            </w:r>
          </w:p>
        </w:tc>
        <w:tc>
          <w:tcPr>
            <w:tcW w:w="2694" w:type="dxa"/>
          </w:tcPr>
          <w:p w:rsidR="00A42899" w:rsidRPr="00A42899" w:rsidRDefault="00A42899" w:rsidP="00A42899">
            <w:pPr>
              <w:rPr>
                <w:rFonts w:asciiTheme="minorHAnsi" w:hAnsiTheme="minorHAnsi" w:cstheme="minorHAnsi"/>
                <w:szCs w:val="20"/>
                <w:lang w:val="es-ES"/>
              </w:rPr>
            </w:pPr>
            <w:r w:rsidRPr="00A42899">
              <w:rPr>
                <w:rFonts w:asciiTheme="minorHAnsi" w:hAnsiTheme="minorHAnsi" w:cstheme="minorHAnsi"/>
                <w:szCs w:val="20"/>
                <w:lang w:val="es-ES"/>
              </w:rPr>
              <w:t>Por usuario, por proyecto, por empresa.</w:t>
            </w:r>
          </w:p>
        </w:tc>
      </w:tr>
      <w:tr w:rsidR="00A42899" w:rsidRPr="00A42899" w:rsidTr="00A42899">
        <w:trPr>
          <w:jc w:val="center"/>
        </w:trPr>
        <w:tc>
          <w:tcPr>
            <w:tcW w:w="14142" w:type="dxa"/>
            <w:gridSpan w:val="5"/>
          </w:tcPr>
          <w:p w:rsidR="00A42899" w:rsidRPr="00A42899" w:rsidRDefault="00A42899" w:rsidP="00A42899">
            <w:pPr>
              <w:jc w:val="center"/>
              <w:rPr>
                <w:rFonts w:asciiTheme="minorHAnsi" w:hAnsiTheme="minorHAnsi" w:cstheme="minorHAnsi"/>
                <w:b/>
                <w:szCs w:val="20"/>
              </w:rPr>
            </w:pPr>
            <w:proofErr w:type="spellStart"/>
            <w:r w:rsidRPr="00A42899">
              <w:rPr>
                <w:rFonts w:asciiTheme="minorHAnsi" w:hAnsiTheme="minorHAnsi" w:cstheme="minorHAnsi"/>
                <w:b/>
                <w:szCs w:val="20"/>
              </w:rPr>
              <w:t>Bosquejo</w:t>
            </w:r>
            <w:proofErr w:type="spellEnd"/>
          </w:p>
          <w:p w:rsidR="00A42899" w:rsidRPr="00A42899" w:rsidRDefault="00A42899" w:rsidP="00A42899">
            <w:pPr>
              <w:jc w:val="center"/>
              <w:rPr>
                <w:rFonts w:asciiTheme="minorHAnsi" w:hAnsiTheme="minorHAnsi" w:cstheme="minorHAnsi"/>
                <w:b/>
                <w:szCs w:val="20"/>
              </w:rPr>
            </w:pPr>
          </w:p>
          <w:p w:rsidR="00A42899" w:rsidRPr="00A42899" w:rsidRDefault="00A42899" w:rsidP="00A42899">
            <w:pPr>
              <w:jc w:val="center"/>
              <w:rPr>
                <w:rFonts w:asciiTheme="minorHAnsi" w:hAnsiTheme="minorHAnsi" w:cstheme="minorHAnsi"/>
                <w:b/>
                <w:szCs w:val="20"/>
              </w:rPr>
            </w:pPr>
            <w:r w:rsidRPr="00A42899">
              <w:rPr>
                <w:rFonts w:asciiTheme="minorHAnsi" w:hAnsiTheme="minorHAnsi" w:cstheme="minorHAnsi"/>
                <w:szCs w:val="20"/>
              </w:rPr>
              <w:object w:dxaOrig="8052" w:dyaOrig="3252">
                <v:shape id="_x0000_i1048" type="#_x0000_t75" style="width:402.8pt;height:162.35pt" o:ole="">
                  <v:imagedata r:id="rId30" o:title=""/>
                </v:shape>
                <o:OLEObject Type="Embed" ProgID="PBrush" ShapeID="_x0000_i1048" DrawAspect="Content" ObjectID="_1365438640" r:id="rId31"/>
              </w:object>
            </w:r>
          </w:p>
          <w:p w:rsidR="00A42899" w:rsidRPr="00A42899" w:rsidRDefault="00A42899" w:rsidP="00A42899">
            <w:pPr>
              <w:jc w:val="center"/>
              <w:rPr>
                <w:rFonts w:asciiTheme="minorHAnsi" w:hAnsiTheme="minorHAnsi" w:cstheme="minorHAnsi"/>
                <w:b/>
                <w:szCs w:val="20"/>
              </w:rPr>
            </w:pPr>
          </w:p>
        </w:tc>
      </w:tr>
      <w:tr w:rsidR="00A42899" w:rsidRPr="00A42899" w:rsidTr="00A42899">
        <w:trPr>
          <w:jc w:val="center"/>
        </w:trPr>
        <w:tc>
          <w:tcPr>
            <w:tcW w:w="1668" w:type="dxa"/>
          </w:tcPr>
          <w:p w:rsidR="00A42899" w:rsidRPr="00A42899" w:rsidRDefault="00A42899" w:rsidP="00A42899">
            <w:pPr>
              <w:rPr>
                <w:rFonts w:asciiTheme="minorHAnsi" w:hAnsiTheme="minorHAnsi" w:cstheme="minorHAnsi"/>
                <w:szCs w:val="20"/>
              </w:rPr>
            </w:pPr>
          </w:p>
        </w:tc>
        <w:tc>
          <w:tcPr>
            <w:tcW w:w="2409" w:type="dxa"/>
          </w:tcPr>
          <w:p w:rsidR="00A42899" w:rsidRPr="00A42899" w:rsidRDefault="00A42899" w:rsidP="00A42899">
            <w:pPr>
              <w:jc w:val="center"/>
              <w:rPr>
                <w:rFonts w:asciiTheme="minorHAnsi" w:hAnsiTheme="minorHAnsi" w:cstheme="minorHAnsi"/>
                <w:b/>
                <w:szCs w:val="20"/>
              </w:rPr>
            </w:pPr>
            <w:r w:rsidRPr="00A42899">
              <w:rPr>
                <w:rFonts w:asciiTheme="minorHAnsi" w:hAnsiTheme="minorHAnsi" w:cstheme="minorHAnsi"/>
                <w:b/>
                <w:szCs w:val="20"/>
              </w:rPr>
              <w:t>REQUERIDA/DESEABLE</w:t>
            </w:r>
          </w:p>
        </w:tc>
        <w:tc>
          <w:tcPr>
            <w:tcW w:w="2127" w:type="dxa"/>
          </w:tcPr>
          <w:p w:rsidR="00A42899" w:rsidRPr="00A42899" w:rsidRDefault="00A42899" w:rsidP="00A42899">
            <w:pPr>
              <w:jc w:val="center"/>
              <w:rPr>
                <w:rFonts w:asciiTheme="minorHAnsi" w:hAnsiTheme="minorHAnsi" w:cstheme="minorHAnsi"/>
                <w:b/>
                <w:szCs w:val="20"/>
              </w:rPr>
            </w:pPr>
            <w:r w:rsidRPr="00A42899">
              <w:rPr>
                <w:rFonts w:asciiTheme="minorHAnsi" w:hAnsiTheme="minorHAnsi" w:cstheme="minorHAnsi"/>
                <w:b/>
                <w:szCs w:val="20"/>
              </w:rPr>
              <w:t>METRICAS</w:t>
            </w:r>
          </w:p>
        </w:tc>
        <w:tc>
          <w:tcPr>
            <w:tcW w:w="5244" w:type="dxa"/>
          </w:tcPr>
          <w:p w:rsidR="00A42899" w:rsidRPr="00A42899" w:rsidRDefault="00A42899" w:rsidP="00A42899">
            <w:pPr>
              <w:jc w:val="center"/>
              <w:rPr>
                <w:rFonts w:asciiTheme="minorHAnsi" w:hAnsiTheme="minorHAnsi" w:cstheme="minorHAnsi"/>
                <w:b/>
                <w:szCs w:val="20"/>
              </w:rPr>
            </w:pPr>
            <w:r w:rsidRPr="00A42899">
              <w:rPr>
                <w:rFonts w:asciiTheme="minorHAnsi" w:hAnsiTheme="minorHAnsi" w:cstheme="minorHAnsi"/>
                <w:b/>
                <w:szCs w:val="20"/>
              </w:rPr>
              <w:t>FORMULAS</w:t>
            </w:r>
          </w:p>
        </w:tc>
        <w:tc>
          <w:tcPr>
            <w:tcW w:w="2694" w:type="dxa"/>
          </w:tcPr>
          <w:p w:rsidR="00A42899" w:rsidRPr="00A42899" w:rsidRDefault="00A42899" w:rsidP="00A42899">
            <w:pPr>
              <w:jc w:val="center"/>
              <w:rPr>
                <w:rFonts w:asciiTheme="minorHAnsi" w:hAnsiTheme="minorHAnsi" w:cstheme="minorHAnsi"/>
                <w:b/>
                <w:szCs w:val="20"/>
              </w:rPr>
            </w:pPr>
            <w:r w:rsidRPr="00A42899">
              <w:rPr>
                <w:rFonts w:asciiTheme="minorHAnsi" w:hAnsiTheme="minorHAnsi" w:cstheme="minorHAnsi"/>
                <w:b/>
                <w:szCs w:val="20"/>
              </w:rPr>
              <w:t>ALCANCE</w:t>
            </w:r>
          </w:p>
        </w:tc>
      </w:tr>
      <w:tr w:rsidR="00A42899" w:rsidRPr="00A42899" w:rsidTr="00A42899">
        <w:trPr>
          <w:jc w:val="center"/>
        </w:trPr>
        <w:tc>
          <w:tcPr>
            <w:tcW w:w="1668" w:type="dxa"/>
          </w:tcPr>
          <w:p w:rsidR="00A42899" w:rsidRPr="00A42899" w:rsidRDefault="00A42899" w:rsidP="00A42899">
            <w:pPr>
              <w:rPr>
                <w:rFonts w:asciiTheme="minorHAnsi" w:hAnsiTheme="minorHAnsi" w:cstheme="minorHAnsi"/>
                <w:szCs w:val="20"/>
                <w:lang w:val="es-ES"/>
              </w:rPr>
            </w:pPr>
            <w:r w:rsidRPr="00A42899">
              <w:rPr>
                <w:rFonts w:asciiTheme="minorHAnsi" w:hAnsiTheme="minorHAnsi" w:cstheme="minorHAnsi"/>
                <w:szCs w:val="20"/>
                <w:lang w:val="es-ES"/>
              </w:rPr>
              <w:t>Fase de inyección y remoción</w:t>
            </w:r>
          </w:p>
        </w:tc>
        <w:tc>
          <w:tcPr>
            <w:tcW w:w="2409" w:type="dxa"/>
          </w:tcPr>
          <w:p w:rsidR="00A42899" w:rsidRPr="00A42899" w:rsidRDefault="00A42899" w:rsidP="00A42899">
            <w:pPr>
              <w:rPr>
                <w:rFonts w:asciiTheme="minorHAnsi" w:hAnsiTheme="minorHAnsi" w:cstheme="minorHAnsi"/>
                <w:szCs w:val="20"/>
              </w:rPr>
            </w:pPr>
            <w:proofErr w:type="spellStart"/>
            <w:r w:rsidRPr="00A42899">
              <w:rPr>
                <w:rFonts w:asciiTheme="minorHAnsi" w:hAnsiTheme="minorHAnsi" w:cstheme="minorHAnsi"/>
                <w:szCs w:val="20"/>
              </w:rPr>
              <w:t>Requerida</w:t>
            </w:r>
            <w:proofErr w:type="spellEnd"/>
          </w:p>
        </w:tc>
        <w:tc>
          <w:tcPr>
            <w:tcW w:w="2127" w:type="dxa"/>
          </w:tcPr>
          <w:p w:rsidR="00A42899" w:rsidRPr="00A42899" w:rsidRDefault="00A42899" w:rsidP="00A42899">
            <w:pPr>
              <w:pStyle w:val="Prrafodelista"/>
              <w:numPr>
                <w:ilvl w:val="0"/>
                <w:numId w:val="35"/>
              </w:numPr>
              <w:spacing w:before="0" w:after="0"/>
              <w:jc w:val="left"/>
              <w:rPr>
                <w:rFonts w:asciiTheme="minorHAnsi" w:hAnsiTheme="minorHAnsi" w:cstheme="minorHAnsi"/>
                <w:szCs w:val="20"/>
              </w:rPr>
            </w:pPr>
            <w:r w:rsidRPr="00A42899">
              <w:rPr>
                <w:rFonts w:asciiTheme="minorHAnsi" w:hAnsiTheme="minorHAnsi" w:cstheme="minorHAnsi"/>
                <w:szCs w:val="20"/>
              </w:rPr>
              <w:t xml:space="preserve">Total de </w:t>
            </w:r>
            <w:proofErr w:type="spellStart"/>
            <w:r w:rsidRPr="00A42899">
              <w:rPr>
                <w:rFonts w:asciiTheme="minorHAnsi" w:hAnsiTheme="minorHAnsi" w:cstheme="minorHAnsi"/>
                <w:szCs w:val="20"/>
              </w:rPr>
              <w:t>defectos</w:t>
            </w:r>
            <w:proofErr w:type="spellEnd"/>
          </w:p>
        </w:tc>
        <w:tc>
          <w:tcPr>
            <w:tcW w:w="5244" w:type="dxa"/>
          </w:tcPr>
          <w:p w:rsidR="00A42899" w:rsidRPr="00A42899" w:rsidRDefault="00A42899" w:rsidP="00A42899">
            <w:pPr>
              <w:rPr>
                <w:rFonts w:asciiTheme="minorHAnsi" w:hAnsiTheme="minorHAnsi" w:cstheme="minorHAnsi"/>
                <w:szCs w:val="20"/>
                <w:lang w:val="es-ES"/>
              </w:rPr>
            </w:pPr>
            <w:r w:rsidRPr="00A42899">
              <w:rPr>
                <w:rFonts w:asciiTheme="minorHAnsi" w:hAnsiTheme="minorHAnsi" w:cstheme="minorHAnsi"/>
                <w:szCs w:val="20"/>
                <w:lang w:val="es-ES"/>
              </w:rPr>
              <w:t>DF = Total de defectos organizados por fase de inyección/remoción.</w:t>
            </w:r>
          </w:p>
        </w:tc>
        <w:tc>
          <w:tcPr>
            <w:tcW w:w="2694" w:type="dxa"/>
          </w:tcPr>
          <w:p w:rsidR="00A42899" w:rsidRPr="00A42899" w:rsidRDefault="00A42899" w:rsidP="00A42899">
            <w:pPr>
              <w:rPr>
                <w:rFonts w:asciiTheme="minorHAnsi" w:hAnsiTheme="minorHAnsi" w:cstheme="minorHAnsi"/>
                <w:szCs w:val="20"/>
                <w:lang w:val="es-ES"/>
              </w:rPr>
            </w:pPr>
            <w:r w:rsidRPr="00A42899">
              <w:rPr>
                <w:rFonts w:asciiTheme="minorHAnsi" w:hAnsiTheme="minorHAnsi" w:cstheme="minorHAnsi"/>
                <w:szCs w:val="20"/>
                <w:lang w:val="es-ES"/>
              </w:rPr>
              <w:t>Por persona, por equipo, por empresa, por proyecto.</w:t>
            </w:r>
          </w:p>
        </w:tc>
      </w:tr>
      <w:tr w:rsidR="00A42899" w:rsidRPr="00A42899" w:rsidTr="00A42899">
        <w:trPr>
          <w:jc w:val="center"/>
        </w:trPr>
        <w:tc>
          <w:tcPr>
            <w:tcW w:w="14142" w:type="dxa"/>
            <w:gridSpan w:val="5"/>
          </w:tcPr>
          <w:p w:rsidR="00A42899" w:rsidRPr="00A42899" w:rsidRDefault="00A42899" w:rsidP="00A42899">
            <w:pPr>
              <w:jc w:val="center"/>
              <w:rPr>
                <w:rFonts w:asciiTheme="minorHAnsi" w:hAnsiTheme="minorHAnsi" w:cstheme="minorHAnsi"/>
                <w:b/>
                <w:szCs w:val="20"/>
              </w:rPr>
            </w:pPr>
            <w:proofErr w:type="spellStart"/>
            <w:r w:rsidRPr="00A42899">
              <w:rPr>
                <w:rFonts w:asciiTheme="minorHAnsi" w:hAnsiTheme="minorHAnsi" w:cstheme="minorHAnsi"/>
                <w:b/>
                <w:szCs w:val="20"/>
              </w:rPr>
              <w:t>Bosquejo</w:t>
            </w:r>
            <w:proofErr w:type="spellEnd"/>
          </w:p>
          <w:p w:rsidR="00A42899" w:rsidRPr="00A42899" w:rsidRDefault="00A42899" w:rsidP="00A42899">
            <w:pPr>
              <w:jc w:val="center"/>
              <w:rPr>
                <w:rFonts w:asciiTheme="minorHAnsi" w:hAnsiTheme="minorHAnsi" w:cstheme="minorHAnsi"/>
                <w:b/>
                <w:szCs w:val="20"/>
              </w:rPr>
            </w:pPr>
          </w:p>
          <w:p w:rsidR="00A42899" w:rsidRPr="00A42899" w:rsidRDefault="00A42899" w:rsidP="00A42899">
            <w:pPr>
              <w:jc w:val="center"/>
              <w:rPr>
                <w:rFonts w:asciiTheme="minorHAnsi" w:hAnsiTheme="minorHAnsi" w:cstheme="minorHAnsi"/>
                <w:b/>
                <w:szCs w:val="20"/>
              </w:rPr>
            </w:pPr>
            <w:r w:rsidRPr="00A42899">
              <w:rPr>
                <w:rFonts w:asciiTheme="minorHAnsi" w:hAnsiTheme="minorHAnsi" w:cstheme="minorHAnsi"/>
                <w:b/>
                <w:noProof/>
                <w:szCs w:val="20"/>
                <w:lang w:val="en-US"/>
              </w:rPr>
              <w:pict>
                <v:shape id="_x0000_s1046" type="#_x0000_t75" style="position:absolute;left:0;text-align:left;margin-left:237.4pt;margin-top:7.2pt;width:225.85pt;height:102.15pt;z-index:2;mso-wrap-distance-left:0;mso-wrap-distance-right:0" filled="t">
                  <v:fill color2="black"/>
                  <v:imagedata r:id="rId32" o:title=""/>
                  <w10:wrap type="square" side="largest"/>
                </v:shape>
                <o:OLEObject Type="Embed" ProgID="opendocument.ChartDocument.1" ShapeID="_x0000_s1046" DrawAspect="Content" ObjectID="_1365438642" r:id="rId33"/>
              </w:pict>
            </w:r>
          </w:p>
          <w:p w:rsidR="00A42899" w:rsidRPr="00A42899" w:rsidRDefault="00A42899" w:rsidP="00A42899">
            <w:pPr>
              <w:jc w:val="center"/>
              <w:rPr>
                <w:rFonts w:asciiTheme="minorHAnsi" w:hAnsiTheme="minorHAnsi" w:cstheme="minorHAnsi"/>
                <w:b/>
                <w:szCs w:val="20"/>
              </w:rPr>
            </w:pPr>
          </w:p>
        </w:tc>
      </w:tr>
    </w:tbl>
    <w:p w:rsidR="00AC372B" w:rsidRDefault="00AC372B" w:rsidP="00EE5A62">
      <w:pPr>
        <w:pStyle w:val="Prrafodelista"/>
        <w:ind w:left="0"/>
        <w:rPr>
          <w:rFonts w:ascii="Calibri" w:hAnsi="Calibri"/>
          <w:color w:val="FF0000"/>
          <w:lang w:val="es-MX"/>
        </w:rPr>
      </w:pPr>
    </w:p>
    <w:p w:rsidR="0026581B" w:rsidRPr="005F2182" w:rsidRDefault="0026581B" w:rsidP="00EE5A62">
      <w:pPr>
        <w:pStyle w:val="Prrafodelista"/>
        <w:ind w:left="0"/>
        <w:rPr>
          <w:rFonts w:ascii="Calibri" w:hAnsi="Calibri"/>
          <w:color w:val="FF0000"/>
          <w:lang w:val="es-MX"/>
        </w:rPr>
      </w:pPr>
    </w:p>
    <w:p w:rsidR="00AC372B" w:rsidRDefault="00AC372B" w:rsidP="00EE5A62">
      <w:pPr>
        <w:pStyle w:val="Prrafodelista"/>
        <w:ind w:left="0"/>
        <w:rPr>
          <w:rFonts w:ascii="Calibri" w:hAnsi="Calibri"/>
          <w:color w:val="FF0000"/>
          <w:lang w:val="es-MX"/>
        </w:rPr>
      </w:pPr>
    </w:p>
    <w:p w:rsidR="00AC372B" w:rsidRDefault="00AC372B" w:rsidP="00EE5A62">
      <w:pPr>
        <w:pStyle w:val="Prrafodelista"/>
        <w:ind w:left="0"/>
        <w:rPr>
          <w:rFonts w:ascii="Calibri" w:hAnsi="Calibri"/>
          <w:color w:val="FF0000"/>
          <w:lang w:val="es-MX"/>
        </w:rPr>
      </w:pPr>
    </w:p>
    <w:p w:rsidR="00AC372B" w:rsidRPr="005F2182" w:rsidRDefault="00AC372B" w:rsidP="00EE5A62">
      <w:pPr>
        <w:pStyle w:val="Prrafodelista"/>
        <w:ind w:left="0"/>
        <w:rPr>
          <w:rFonts w:ascii="Calibri" w:hAnsi="Calibri"/>
          <w:color w:val="FF0000"/>
          <w:lang w:val="es-MX"/>
        </w:rPr>
      </w:pPr>
    </w:p>
    <w:p w:rsidR="00AC372B" w:rsidRPr="005F2182" w:rsidRDefault="00AC372B" w:rsidP="00EE5A62">
      <w:pPr>
        <w:pStyle w:val="Prrafodelista"/>
        <w:ind w:left="0"/>
        <w:rPr>
          <w:rFonts w:ascii="Calibri" w:hAnsi="Calibri"/>
          <w:color w:val="FF0000"/>
          <w:lang w:val="es-MX"/>
        </w:rPr>
      </w:pPr>
    </w:p>
    <w:p w:rsidR="00AC372B" w:rsidRPr="00A42899" w:rsidRDefault="00AC372B" w:rsidP="00C829AE">
      <w:pPr>
        <w:pStyle w:val="Prrafodelista"/>
        <w:ind w:left="0"/>
        <w:jc w:val="center"/>
        <w:rPr>
          <w:color w:val="FF0000"/>
          <w:lang w:val="es-ES"/>
        </w:rPr>
      </w:pPr>
    </w:p>
    <w:p w:rsidR="00AC372B" w:rsidRPr="00A42899" w:rsidRDefault="00AC372B" w:rsidP="00C829AE">
      <w:pPr>
        <w:pStyle w:val="Prrafodelista"/>
        <w:ind w:left="0"/>
        <w:jc w:val="center"/>
        <w:rPr>
          <w:color w:val="FF0000"/>
          <w:lang w:val="es-ES"/>
        </w:rPr>
      </w:pPr>
    </w:p>
    <w:p w:rsidR="00AC372B" w:rsidRDefault="00AC372B" w:rsidP="00EE5A62">
      <w:pPr>
        <w:pStyle w:val="Prrafodelista"/>
        <w:ind w:left="0"/>
        <w:rPr>
          <w:rFonts w:ascii="Calibri" w:hAnsi="Calibri"/>
          <w:color w:val="FF0000"/>
          <w:lang w:val="es-MX"/>
        </w:rPr>
      </w:pPr>
    </w:p>
    <w:p w:rsidR="00AC372B" w:rsidRPr="005F2182" w:rsidRDefault="00AC372B" w:rsidP="00EE5A62">
      <w:pPr>
        <w:pStyle w:val="Prrafodelista"/>
        <w:ind w:left="0"/>
        <w:rPr>
          <w:rFonts w:ascii="Calibri" w:hAnsi="Calibri"/>
          <w:color w:val="FF0000"/>
          <w:lang w:val="es-MX"/>
        </w:rPr>
      </w:pPr>
    </w:p>
    <w:p w:rsidR="00AC372B" w:rsidRDefault="00AC372B" w:rsidP="00C829AE">
      <w:pPr>
        <w:pStyle w:val="Prrafodelista"/>
        <w:ind w:left="0"/>
        <w:jc w:val="center"/>
      </w:pPr>
    </w:p>
    <w:p w:rsidR="00AC372B" w:rsidRPr="001D7913" w:rsidRDefault="00AC372B" w:rsidP="00C829AE">
      <w:pPr>
        <w:pStyle w:val="Prrafodelista"/>
        <w:ind w:left="0"/>
        <w:jc w:val="center"/>
        <w:rPr>
          <w:rFonts w:ascii="Calibri" w:hAnsi="Calibri"/>
          <w:b/>
          <w:lang w:val="es-MX"/>
        </w:rPr>
      </w:pPr>
    </w:p>
    <w:p w:rsidR="00AC372B" w:rsidRDefault="00AC372B" w:rsidP="00EE5A62">
      <w:pPr>
        <w:pStyle w:val="Prrafodelista"/>
        <w:ind w:left="0"/>
        <w:rPr>
          <w:rFonts w:ascii="Calibri" w:hAnsi="Calibri"/>
          <w:lang w:val="es-MX"/>
        </w:rPr>
      </w:pPr>
    </w:p>
    <w:p w:rsidR="00A42899" w:rsidRDefault="00A42899" w:rsidP="00EE5A62">
      <w:pPr>
        <w:pStyle w:val="Prrafodelista"/>
        <w:ind w:left="0"/>
        <w:rPr>
          <w:rFonts w:ascii="Calibri" w:hAnsi="Calibri"/>
          <w:lang w:val="es-MX"/>
        </w:rPr>
        <w:sectPr w:rsidR="00A42899" w:rsidSect="00FE2556">
          <w:pgSz w:w="15840" w:h="12240" w:orient="landscape"/>
          <w:pgMar w:top="1622" w:right="1440" w:bottom="1797" w:left="1440" w:header="709" w:footer="709" w:gutter="0"/>
          <w:cols w:space="708"/>
          <w:docGrid w:linePitch="360"/>
        </w:sectPr>
      </w:pPr>
    </w:p>
    <w:p w:rsidR="00AC372B" w:rsidRPr="00B43273" w:rsidRDefault="00AC372B" w:rsidP="00F77E61">
      <w:pPr>
        <w:pStyle w:val="Ttulo3"/>
        <w:rPr>
          <w:rFonts w:ascii="Calibri" w:hAnsi="Calibri"/>
          <w:lang w:val="es-MX"/>
        </w:rPr>
      </w:pPr>
      <w:bookmarkStart w:id="18" w:name="_Toc291696625"/>
      <w:r w:rsidRPr="00B43273">
        <w:rPr>
          <w:rFonts w:ascii="Calibri" w:hAnsi="Calibri"/>
          <w:lang w:val="es-MX"/>
        </w:rPr>
        <w:lastRenderedPageBreak/>
        <w:t>Funcionalidades Opcionales</w:t>
      </w:r>
      <w:bookmarkEnd w:id="18"/>
    </w:p>
    <w:p w:rsidR="00AC372B" w:rsidRPr="0073779C" w:rsidRDefault="00AC372B" w:rsidP="00F27177">
      <w:pPr>
        <w:pStyle w:val="Prrafodelista"/>
        <w:ind w:left="0"/>
        <w:rPr>
          <w:rFonts w:ascii="Calibri" w:hAnsi="Calibri"/>
          <w:lang w:val="es-MX"/>
        </w:rPr>
      </w:pPr>
      <w:r w:rsidRPr="0073779C">
        <w:rPr>
          <w:rFonts w:ascii="Calibri" w:hAnsi="Calibri"/>
          <w:lang w:val="es-MX"/>
        </w:rPr>
        <w:t>Las funcionalidades consideradas como opcionales incluyen:</w:t>
      </w:r>
    </w:p>
    <w:p w:rsidR="00AC372B" w:rsidRPr="0073779C" w:rsidRDefault="00AC372B" w:rsidP="00F27177">
      <w:pPr>
        <w:pStyle w:val="Prrafodelista"/>
        <w:ind w:left="0"/>
        <w:rPr>
          <w:rFonts w:ascii="Calibri" w:hAnsi="Calibri"/>
          <w:lang w:val="es-MX"/>
        </w:rPr>
      </w:pPr>
    </w:p>
    <w:p w:rsidR="00AC372B" w:rsidRPr="0073779C" w:rsidRDefault="00AC372B" w:rsidP="00F27177">
      <w:pPr>
        <w:pStyle w:val="Prrafodelista"/>
        <w:numPr>
          <w:ilvl w:val="0"/>
          <w:numId w:val="20"/>
        </w:numPr>
        <w:rPr>
          <w:rFonts w:ascii="Calibri" w:hAnsi="Calibri"/>
          <w:lang w:val="es-MX"/>
        </w:rPr>
      </w:pPr>
      <w:r w:rsidRPr="0073779C">
        <w:rPr>
          <w:rFonts w:ascii="Calibri" w:hAnsi="Calibri"/>
          <w:lang w:val="es-MX"/>
        </w:rPr>
        <w:t>Generación de modelos de predicción de defectos sobre los desarrollos actuales, basado en datos históricos y en la opinión de los integrantes del proyecto.</w:t>
      </w:r>
    </w:p>
    <w:p w:rsidR="00AC372B" w:rsidRDefault="00AC372B" w:rsidP="00F27177">
      <w:pPr>
        <w:pStyle w:val="Prrafodelista"/>
        <w:numPr>
          <w:ilvl w:val="0"/>
          <w:numId w:val="20"/>
        </w:numPr>
        <w:rPr>
          <w:rFonts w:ascii="Calibri" w:hAnsi="Calibri"/>
          <w:lang w:val="es-MX"/>
        </w:rPr>
      </w:pPr>
      <w:r w:rsidRPr="0073779C">
        <w:rPr>
          <w:rFonts w:ascii="Calibri" w:hAnsi="Calibri"/>
          <w:lang w:val="es-MX"/>
        </w:rPr>
        <w:t>Generación de modelos de predicción sobre el desempeño de los desarrolladores en base a información histórica de su desempeño en proyectos anteriores.</w:t>
      </w:r>
    </w:p>
    <w:p w:rsidR="00AC372B" w:rsidRDefault="00AC372B" w:rsidP="00F27177">
      <w:pPr>
        <w:pStyle w:val="Prrafodelista"/>
        <w:numPr>
          <w:ilvl w:val="0"/>
          <w:numId w:val="20"/>
        </w:numPr>
        <w:rPr>
          <w:rFonts w:ascii="Calibri" w:hAnsi="Calibri"/>
          <w:lang w:val="es-MX"/>
        </w:rPr>
      </w:pPr>
      <w:r>
        <w:rPr>
          <w:rFonts w:ascii="Calibri" w:hAnsi="Calibri"/>
          <w:lang w:val="es-MX"/>
        </w:rPr>
        <w:t>Generación de modelos de predicción sobre el tiempo y esfuerzo requerido para la elaboración del sistema.</w:t>
      </w:r>
    </w:p>
    <w:p w:rsidR="00AC372B" w:rsidRPr="0073779C" w:rsidRDefault="00AC372B" w:rsidP="00F27177">
      <w:pPr>
        <w:pStyle w:val="Prrafodelista"/>
        <w:numPr>
          <w:ilvl w:val="0"/>
          <w:numId w:val="20"/>
        </w:numPr>
        <w:rPr>
          <w:rFonts w:ascii="Calibri" w:hAnsi="Calibri"/>
          <w:lang w:val="es-MX"/>
        </w:rPr>
      </w:pPr>
      <w:r>
        <w:rPr>
          <w:rFonts w:ascii="Calibri" w:hAnsi="Calibri"/>
          <w:lang w:val="es-MX"/>
        </w:rPr>
        <w:t>Recomendación en la conformación del equipo de desarrollo sobre un proyecto en específico en base a las habilidades de cada posible miembro.</w:t>
      </w:r>
    </w:p>
    <w:p w:rsidR="00AC372B" w:rsidRPr="0073779C" w:rsidRDefault="00AC372B" w:rsidP="00F27177">
      <w:pPr>
        <w:pStyle w:val="Prrafodelista"/>
        <w:numPr>
          <w:ilvl w:val="0"/>
          <w:numId w:val="20"/>
        </w:numPr>
        <w:rPr>
          <w:rFonts w:ascii="Calibri" w:hAnsi="Calibri"/>
          <w:lang w:val="es-MX"/>
        </w:rPr>
      </w:pPr>
      <w:r w:rsidRPr="0073779C">
        <w:rPr>
          <w:rFonts w:ascii="Calibri" w:hAnsi="Calibri"/>
          <w:lang w:val="es-MX"/>
        </w:rPr>
        <w:t>Introducción de la información generada sobre calidad en la etapa de pruebas para actualización y comparación del proceso de calidad previo a la fase de pruebas.</w:t>
      </w:r>
    </w:p>
    <w:p w:rsidR="00AC372B" w:rsidRPr="00B43273" w:rsidRDefault="00AC372B" w:rsidP="00F77E61">
      <w:pPr>
        <w:rPr>
          <w:rFonts w:ascii="Calibri" w:hAnsi="Calibri"/>
          <w:lang w:val="es-MX"/>
        </w:rPr>
      </w:pPr>
    </w:p>
    <w:p w:rsidR="00AC372B" w:rsidRPr="00B43273" w:rsidRDefault="00AC372B" w:rsidP="00F77E61">
      <w:pPr>
        <w:pStyle w:val="Ttulo2"/>
        <w:rPr>
          <w:rFonts w:ascii="Calibri" w:hAnsi="Calibri"/>
          <w:lang w:val="es-MX"/>
        </w:rPr>
      </w:pPr>
      <w:bookmarkStart w:id="19" w:name="_Toc291696626"/>
      <w:r w:rsidRPr="00B43273">
        <w:rPr>
          <w:rFonts w:ascii="Calibri" w:hAnsi="Calibri"/>
          <w:lang w:val="es-MX"/>
        </w:rPr>
        <w:t>Supuestos y restricciones</w:t>
      </w:r>
      <w:bookmarkEnd w:id="19"/>
    </w:p>
    <w:p w:rsidR="00AC372B" w:rsidRPr="00B43273" w:rsidRDefault="00AC372B" w:rsidP="00F77E61">
      <w:pPr>
        <w:rPr>
          <w:rFonts w:ascii="Calibri" w:hAnsi="Calibri"/>
          <w:lang w:val="es-MX"/>
        </w:rPr>
      </w:pPr>
      <w:r w:rsidRPr="00B43273">
        <w:rPr>
          <w:rFonts w:ascii="Calibri" w:hAnsi="Calibri"/>
          <w:lang w:val="es-MX"/>
        </w:rPr>
        <w:t>Supuestos:</w:t>
      </w:r>
    </w:p>
    <w:p w:rsidR="00AC372B" w:rsidRPr="00B43273" w:rsidRDefault="00AC372B" w:rsidP="00B63975">
      <w:pPr>
        <w:pStyle w:val="Prrafodelista"/>
        <w:numPr>
          <w:ilvl w:val="0"/>
          <w:numId w:val="7"/>
        </w:numPr>
        <w:rPr>
          <w:rFonts w:ascii="Calibri" w:hAnsi="Calibri"/>
          <w:lang w:val="es-MX"/>
        </w:rPr>
      </w:pPr>
      <w:r w:rsidRPr="00B43273">
        <w:rPr>
          <w:rFonts w:ascii="Calibri" w:hAnsi="Calibri"/>
          <w:lang w:val="es-MX"/>
        </w:rPr>
        <w:t>Los usuarios del sistema cuentan o contarán con la habilidad de uso básico de Internet y computadoras necesarias para utilizarlo.</w:t>
      </w:r>
    </w:p>
    <w:p w:rsidR="00AC372B" w:rsidRPr="00B43273" w:rsidRDefault="00AC372B" w:rsidP="00B63975">
      <w:pPr>
        <w:pStyle w:val="Prrafodelista"/>
        <w:numPr>
          <w:ilvl w:val="0"/>
          <w:numId w:val="7"/>
        </w:numPr>
        <w:rPr>
          <w:rFonts w:ascii="Calibri" w:hAnsi="Calibri"/>
          <w:lang w:val="es-MX"/>
        </w:rPr>
      </w:pPr>
      <w:r w:rsidRPr="00B43273">
        <w:rPr>
          <w:rFonts w:ascii="Calibri" w:hAnsi="Calibri"/>
          <w:lang w:val="es-MX"/>
        </w:rPr>
        <w:t>El cliente cuenta con red local e Internet necesario para el manejo e instalación del sistema.</w:t>
      </w:r>
    </w:p>
    <w:p w:rsidR="00AC372B" w:rsidRPr="00B43273" w:rsidRDefault="00AC372B" w:rsidP="00B63975">
      <w:pPr>
        <w:pStyle w:val="Prrafodelista"/>
        <w:numPr>
          <w:ilvl w:val="0"/>
          <w:numId w:val="7"/>
        </w:numPr>
        <w:rPr>
          <w:rFonts w:ascii="Calibri" w:hAnsi="Calibri"/>
          <w:lang w:val="es-MX"/>
        </w:rPr>
      </w:pPr>
      <w:r w:rsidRPr="00B43273">
        <w:rPr>
          <w:rFonts w:ascii="Calibri" w:hAnsi="Calibri"/>
          <w:lang w:val="es-MX"/>
        </w:rPr>
        <w:t xml:space="preserve">El cliente cuenta con un servidor o un servicio de </w:t>
      </w:r>
      <w:proofErr w:type="spellStart"/>
      <w:r w:rsidRPr="00B43273">
        <w:rPr>
          <w:rFonts w:ascii="Calibri" w:hAnsi="Calibri"/>
          <w:lang w:val="es-MX"/>
        </w:rPr>
        <w:t>hosting</w:t>
      </w:r>
      <w:proofErr w:type="spellEnd"/>
      <w:r w:rsidRPr="00B43273">
        <w:rPr>
          <w:rFonts w:ascii="Calibri" w:hAnsi="Calibri"/>
          <w:lang w:val="es-MX"/>
        </w:rPr>
        <w:t xml:space="preserve"> en Internet para el alojamiento de la aplicación.</w:t>
      </w:r>
    </w:p>
    <w:p w:rsidR="00AC372B" w:rsidRDefault="00AC372B" w:rsidP="00B63975">
      <w:pPr>
        <w:pStyle w:val="Prrafodelista"/>
        <w:numPr>
          <w:ilvl w:val="0"/>
          <w:numId w:val="7"/>
        </w:numPr>
        <w:rPr>
          <w:rFonts w:ascii="Calibri" w:hAnsi="Calibri"/>
          <w:lang w:val="es-MX"/>
        </w:rPr>
      </w:pPr>
      <w:r w:rsidRPr="00B43273">
        <w:rPr>
          <w:rFonts w:ascii="Calibri" w:hAnsi="Calibri"/>
          <w:lang w:val="es-MX"/>
        </w:rPr>
        <w:t xml:space="preserve">Dicho servidor o servicio de </w:t>
      </w:r>
      <w:proofErr w:type="spellStart"/>
      <w:r w:rsidRPr="00B43273">
        <w:rPr>
          <w:rFonts w:ascii="Calibri" w:hAnsi="Calibri"/>
          <w:lang w:val="es-MX"/>
        </w:rPr>
        <w:t>hosting</w:t>
      </w:r>
      <w:proofErr w:type="spellEnd"/>
      <w:r w:rsidRPr="00B43273">
        <w:rPr>
          <w:rFonts w:ascii="Calibri" w:hAnsi="Calibri"/>
          <w:lang w:val="es-MX"/>
        </w:rPr>
        <w:t xml:space="preserve"> funciona</w:t>
      </w:r>
      <w:r>
        <w:rPr>
          <w:rFonts w:ascii="Calibri" w:hAnsi="Calibri"/>
          <w:lang w:val="es-MX"/>
        </w:rPr>
        <w:t>rá</w:t>
      </w:r>
      <w:r w:rsidRPr="00B43273">
        <w:rPr>
          <w:rFonts w:ascii="Calibri" w:hAnsi="Calibri"/>
          <w:lang w:val="es-MX"/>
        </w:rPr>
        <w:t xml:space="preserve"> bajo el Sistema Operativo Windows o Linux.</w:t>
      </w:r>
    </w:p>
    <w:p w:rsidR="00AC372B" w:rsidRDefault="00AC372B" w:rsidP="00B63975">
      <w:pPr>
        <w:pStyle w:val="Prrafodelista"/>
        <w:numPr>
          <w:ilvl w:val="0"/>
          <w:numId w:val="7"/>
        </w:numPr>
        <w:rPr>
          <w:rFonts w:ascii="Calibri" w:hAnsi="Calibri"/>
          <w:lang w:val="es-MX"/>
        </w:rPr>
      </w:pPr>
      <w:r>
        <w:rPr>
          <w:rFonts w:ascii="Calibri" w:hAnsi="Calibri"/>
          <w:lang w:val="es-MX"/>
        </w:rPr>
        <w:t>La empresa de desarrollo cuenta con el rol de gerentes de proyectos.</w:t>
      </w:r>
    </w:p>
    <w:p w:rsidR="00AC372B" w:rsidRDefault="00AC372B" w:rsidP="00B63975">
      <w:pPr>
        <w:pStyle w:val="Prrafodelista"/>
        <w:numPr>
          <w:ilvl w:val="0"/>
          <w:numId w:val="7"/>
        </w:numPr>
        <w:rPr>
          <w:rFonts w:ascii="Calibri" w:hAnsi="Calibri"/>
          <w:lang w:val="es-MX"/>
        </w:rPr>
      </w:pPr>
      <w:r>
        <w:rPr>
          <w:rFonts w:ascii="Calibri" w:hAnsi="Calibri"/>
          <w:lang w:val="es-MX"/>
        </w:rPr>
        <w:t>La empresa de desarrollo cuenta con el rol de líder de proyecto.</w:t>
      </w:r>
    </w:p>
    <w:p w:rsidR="00AC372B" w:rsidRDefault="00AC372B" w:rsidP="00B63975">
      <w:pPr>
        <w:pStyle w:val="Prrafodelista"/>
        <w:numPr>
          <w:ilvl w:val="0"/>
          <w:numId w:val="7"/>
        </w:numPr>
        <w:rPr>
          <w:rFonts w:ascii="Calibri" w:hAnsi="Calibri"/>
          <w:lang w:val="es-MX"/>
        </w:rPr>
      </w:pPr>
      <w:r>
        <w:rPr>
          <w:rFonts w:ascii="Calibri" w:hAnsi="Calibri"/>
          <w:lang w:val="es-MX"/>
        </w:rPr>
        <w:t>La empresa de desarrollo cuenta con el personal adecuado para realizar el rol de administrador del sistema.</w:t>
      </w:r>
    </w:p>
    <w:p w:rsidR="00AC372B" w:rsidRPr="00B43273" w:rsidRDefault="00AC372B" w:rsidP="00B63975">
      <w:pPr>
        <w:pStyle w:val="Prrafodelista"/>
        <w:numPr>
          <w:ilvl w:val="0"/>
          <w:numId w:val="7"/>
        </w:numPr>
        <w:rPr>
          <w:rFonts w:ascii="Calibri" w:hAnsi="Calibri"/>
          <w:lang w:val="es-MX"/>
        </w:rPr>
      </w:pPr>
      <w:r>
        <w:rPr>
          <w:rFonts w:ascii="Calibri" w:hAnsi="Calibri"/>
          <w:lang w:val="es-MX"/>
        </w:rPr>
        <w:t>La empresa de desarrollo cuenta con el rol de desarrollador.</w:t>
      </w:r>
    </w:p>
    <w:p w:rsidR="00AC372B" w:rsidRPr="00B43273" w:rsidRDefault="00AC372B" w:rsidP="00F77E61">
      <w:pPr>
        <w:rPr>
          <w:rFonts w:ascii="Calibri" w:hAnsi="Calibri"/>
          <w:lang w:val="es-MX"/>
        </w:rPr>
      </w:pPr>
    </w:p>
    <w:p w:rsidR="00AC372B" w:rsidRPr="00B43273" w:rsidRDefault="00AC372B" w:rsidP="00F77E61">
      <w:pPr>
        <w:rPr>
          <w:rFonts w:ascii="Calibri" w:hAnsi="Calibri"/>
          <w:lang w:val="es-MX"/>
        </w:rPr>
      </w:pPr>
      <w:r w:rsidRPr="00B43273">
        <w:rPr>
          <w:rFonts w:ascii="Calibri" w:hAnsi="Calibri"/>
          <w:lang w:val="es-MX"/>
        </w:rPr>
        <w:t>Restricciones:</w:t>
      </w:r>
    </w:p>
    <w:p w:rsidR="00AC372B" w:rsidRDefault="00AC372B" w:rsidP="000E451B">
      <w:pPr>
        <w:pStyle w:val="Prrafodelista"/>
        <w:numPr>
          <w:ilvl w:val="0"/>
          <w:numId w:val="29"/>
        </w:numPr>
        <w:rPr>
          <w:rFonts w:ascii="Calibri" w:hAnsi="Calibri"/>
          <w:lang w:val="es-MX"/>
        </w:rPr>
      </w:pPr>
      <w:r w:rsidRPr="00B43273">
        <w:rPr>
          <w:rFonts w:ascii="Calibri" w:hAnsi="Calibri"/>
          <w:lang w:val="es-MX"/>
        </w:rPr>
        <w:t>El sistema trabaja sobre un ambiente Web, por lo que es indispensable que el servidor y el usuario que acceda a la aplicación cuenten con Internet</w:t>
      </w:r>
      <w:r>
        <w:rPr>
          <w:rFonts w:ascii="Calibri" w:hAnsi="Calibri"/>
          <w:lang w:val="es-MX"/>
        </w:rPr>
        <w:t xml:space="preserve"> o en su defecto acceso a la red local en caso de ser utilizado dentro de la red de la empresa.</w:t>
      </w:r>
    </w:p>
    <w:p w:rsidR="00AC372B" w:rsidRPr="00B43273" w:rsidRDefault="00AC372B" w:rsidP="00806BE5">
      <w:pPr>
        <w:pStyle w:val="Prrafodelista"/>
        <w:numPr>
          <w:ilvl w:val="0"/>
          <w:numId w:val="8"/>
        </w:numPr>
        <w:rPr>
          <w:rFonts w:ascii="Calibri" w:hAnsi="Calibri"/>
          <w:lang w:val="es-MX"/>
        </w:rPr>
      </w:pPr>
      <w:r w:rsidRPr="000E451B">
        <w:rPr>
          <w:rFonts w:ascii="Calibri" w:hAnsi="Calibri"/>
          <w:lang w:val="es-MX"/>
        </w:rPr>
        <w:t>La visualización del sistema desde un navegador para teléfonos inteligentes o aparatos móviles de comunicación similares no será la misma que aquella de un navegador convencional, por lo que afectará la manera de utilizar el sistema.</w:t>
      </w:r>
    </w:p>
    <w:p w:rsidR="00AC372B" w:rsidRPr="00B43273" w:rsidRDefault="00AC372B" w:rsidP="00806BE5">
      <w:pPr>
        <w:spacing w:before="0" w:after="0"/>
        <w:jc w:val="left"/>
        <w:rPr>
          <w:rFonts w:ascii="Calibri" w:hAnsi="Calibri"/>
          <w:lang w:val="es-MX"/>
        </w:rPr>
      </w:pPr>
      <w:r w:rsidRPr="00B43273">
        <w:rPr>
          <w:rFonts w:ascii="Calibri" w:hAnsi="Calibri"/>
          <w:lang w:val="es-MX"/>
        </w:rPr>
        <w:br w:type="page"/>
      </w:r>
    </w:p>
    <w:p w:rsidR="00AC372B" w:rsidRPr="00B43273" w:rsidRDefault="00AC372B" w:rsidP="00F77E61">
      <w:pPr>
        <w:pStyle w:val="Ttulo1"/>
        <w:rPr>
          <w:rFonts w:ascii="Calibri" w:hAnsi="Calibri"/>
          <w:lang w:val="es-MX"/>
        </w:rPr>
      </w:pPr>
      <w:bookmarkStart w:id="20" w:name="_Toc291696627"/>
      <w:r w:rsidRPr="00B43273">
        <w:rPr>
          <w:rFonts w:ascii="Calibri" w:hAnsi="Calibri"/>
          <w:lang w:val="es-MX"/>
        </w:rPr>
        <w:t>Sistema Propuesto</w:t>
      </w:r>
      <w:bookmarkEnd w:id="20"/>
    </w:p>
    <w:p w:rsidR="00AC372B" w:rsidRPr="00B43273" w:rsidRDefault="00AC372B" w:rsidP="00F77E61">
      <w:pPr>
        <w:rPr>
          <w:rFonts w:ascii="Calibri" w:hAnsi="Calibri"/>
          <w:lang w:val="es-MX"/>
        </w:rPr>
      </w:pPr>
    </w:p>
    <w:p w:rsidR="00AC372B" w:rsidRPr="00B43273" w:rsidRDefault="00AC372B" w:rsidP="00F77E61">
      <w:pPr>
        <w:pStyle w:val="Ttulo2"/>
        <w:rPr>
          <w:rFonts w:ascii="Calibri" w:hAnsi="Calibri"/>
          <w:lang w:val="es-MX"/>
        </w:rPr>
      </w:pPr>
      <w:bookmarkStart w:id="21" w:name="_Toc291696628"/>
      <w:r w:rsidRPr="00B43273">
        <w:rPr>
          <w:rFonts w:ascii="Calibri" w:hAnsi="Calibri"/>
          <w:lang w:val="es-MX"/>
        </w:rPr>
        <w:t>Antecedentes, alcance y objetivos del sistema propuesto</w:t>
      </w:r>
      <w:bookmarkEnd w:id="21"/>
    </w:p>
    <w:p w:rsidR="00AC372B" w:rsidRPr="00315D19" w:rsidRDefault="00AC372B" w:rsidP="00F77E61">
      <w:pPr>
        <w:rPr>
          <w:rFonts w:ascii="Calibri" w:hAnsi="Calibri"/>
          <w:lang w:val="es-MX"/>
        </w:rPr>
      </w:pPr>
      <w:r w:rsidRPr="00315D19">
        <w:rPr>
          <w:rFonts w:ascii="Calibri" w:hAnsi="Calibri"/>
          <w:lang w:val="es-MX"/>
        </w:rPr>
        <w:t xml:space="preserve">El sistema propuesto no cuenta con antecedentes de desarrollo o versiones anteriores del mismo, por lo tanto será la primera versión que se liberará al mercado. Los antecedentes se refieren más bien a la evolución histórica de las técnicas y actividades de aseguramiento de calidad creadas e implementadas para el desarrollo de software. El sistema pretende implementar y adaptar actividades tanto de índole personal como grupal para incrementar al máximo posible la calidad del producto final. </w:t>
      </w:r>
    </w:p>
    <w:p w:rsidR="00AC372B" w:rsidRPr="00315D19" w:rsidRDefault="00AC372B" w:rsidP="00F77E61">
      <w:pPr>
        <w:rPr>
          <w:rFonts w:ascii="Calibri" w:hAnsi="Calibri"/>
          <w:lang w:val="es-MX"/>
        </w:rPr>
      </w:pPr>
      <w:r w:rsidRPr="00315D19">
        <w:rPr>
          <w:rFonts w:ascii="Calibri" w:hAnsi="Calibri"/>
          <w:lang w:val="es-MX"/>
        </w:rPr>
        <w:t>Se puede definir como alcance en cuanto a funcionalidad lo siguiente:</w:t>
      </w:r>
    </w:p>
    <w:p w:rsidR="00AC372B" w:rsidRPr="00315D19" w:rsidRDefault="00AC372B" w:rsidP="002672F3">
      <w:pPr>
        <w:numPr>
          <w:ilvl w:val="0"/>
          <w:numId w:val="17"/>
        </w:numPr>
        <w:rPr>
          <w:rFonts w:ascii="Calibri" w:hAnsi="Calibri"/>
          <w:lang w:val="es-MX"/>
        </w:rPr>
      </w:pPr>
      <w:r>
        <w:rPr>
          <w:rFonts w:ascii="Calibri" w:hAnsi="Calibri"/>
          <w:lang w:val="es-MX"/>
        </w:rPr>
        <w:t>Registrar y dar seguimiento a</w:t>
      </w:r>
      <w:r w:rsidRPr="00315D19">
        <w:rPr>
          <w:rFonts w:ascii="Calibri" w:hAnsi="Calibri"/>
          <w:lang w:val="es-MX"/>
        </w:rPr>
        <w:t xml:space="preserve"> las actividades de desarrollo y calidad establecidas para el ciclo de vida de desarrollo.</w:t>
      </w:r>
    </w:p>
    <w:p w:rsidR="00AC372B" w:rsidRPr="00315D19" w:rsidRDefault="00AC372B" w:rsidP="002672F3">
      <w:pPr>
        <w:numPr>
          <w:ilvl w:val="0"/>
          <w:numId w:val="17"/>
        </w:numPr>
        <w:rPr>
          <w:rFonts w:ascii="Calibri" w:hAnsi="Calibri"/>
          <w:lang w:val="es-MX"/>
        </w:rPr>
      </w:pPr>
      <w:r w:rsidRPr="00315D19">
        <w:rPr>
          <w:rFonts w:ascii="Calibri" w:hAnsi="Calibri"/>
          <w:lang w:val="es-MX"/>
        </w:rPr>
        <w:t>Hacer un seguimiento puntual a la inyección, remoción y corrección de defectos a lo largo de las diferentes etapas del ciclo de vida.</w:t>
      </w:r>
    </w:p>
    <w:p w:rsidR="00AC372B" w:rsidRDefault="00AC372B" w:rsidP="002672F3">
      <w:pPr>
        <w:numPr>
          <w:ilvl w:val="0"/>
          <w:numId w:val="17"/>
        </w:numPr>
        <w:rPr>
          <w:rFonts w:ascii="Calibri" w:hAnsi="Calibri"/>
          <w:lang w:val="es-MX"/>
        </w:rPr>
      </w:pPr>
      <w:r w:rsidRPr="00315D19">
        <w:rPr>
          <w:rFonts w:ascii="Calibri" w:hAnsi="Calibri"/>
          <w:lang w:val="es-MX"/>
        </w:rPr>
        <w:t>Generar estadísticas y métricas de valor para la empresa y el personal en base a la información proporcionada por los usuarios del sistema.</w:t>
      </w:r>
    </w:p>
    <w:p w:rsidR="00AC372B" w:rsidRPr="00315D19" w:rsidRDefault="00AC372B" w:rsidP="002672F3">
      <w:pPr>
        <w:numPr>
          <w:ilvl w:val="0"/>
          <w:numId w:val="17"/>
        </w:numPr>
        <w:rPr>
          <w:rFonts w:ascii="Calibri" w:hAnsi="Calibri"/>
          <w:lang w:val="es-MX"/>
        </w:rPr>
      </w:pPr>
      <w:r>
        <w:rPr>
          <w:rFonts w:ascii="Calibri" w:hAnsi="Calibri"/>
          <w:lang w:val="es-MX"/>
        </w:rPr>
        <w:t>Dar una guía en los procedimientos principales de aseguramiento de la calidad.</w:t>
      </w:r>
    </w:p>
    <w:p w:rsidR="00AC372B" w:rsidRPr="00315D19" w:rsidRDefault="00AC372B" w:rsidP="003C73E9">
      <w:pPr>
        <w:rPr>
          <w:rFonts w:ascii="Calibri" w:hAnsi="Calibri"/>
          <w:lang w:val="es-MX"/>
        </w:rPr>
      </w:pPr>
    </w:p>
    <w:p w:rsidR="00AC372B" w:rsidRPr="00315D19" w:rsidRDefault="00AC372B" w:rsidP="003C73E9">
      <w:pPr>
        <w:rPr>
          <w:rFonts w:ascii="Calibri" w:hAnsi="Calibri"/>
          <w:lang w:val="es-MX"/>
        </w:rPr>
      </w:pPr>
      <w:r w:rsidRPr="00315D19">
        <w:rPr>
          <w:rFonts w:ascii="Calibri" w:hAnsi="Calibri"/>
          <w:lang w:val="es-MX"/>
        </w:rPr>
        <w:t>Los objetivos principales del sistema son:</w:t>
      </w:r>
    </w:p>
    <w:p w:rsidR="00AC372B" w:rsidRPr="00315D19" w:rsidRDefault="00AC372B" w:rsidP="003C73E9">
      <w:pPr>
        <w:numPr>
          <w:ilvl w:val="0"/>
          <w:numId w:val="18"/>
        </w:numPr>
        <w:rPr>
          <w:rFonts w:ascii="Calibri" w:hAnsi="Calibri"/>
          <w:lang w:val="es-MX"/>
        </w:rPr>
      </w:pPr>
      <w:r w:rsidRPr="00315D19">
        <w:rPr>
          <w:rFonts w:ascii="Calibri" w:hAnsi="Calibri"/>
          <w:lang w:val="es-MX"/>
        </w:rPr>
        <w:t>Lograr una mejora continua en el proceso de desarrollo de software, así como una mayor calidad en el producto final.</w:t>
      </w:r>
    </w:p>
    <w:p w:rsidR="00AC372B" w:rsidRPr="00315D19" w:rsidRDefault="00AC372B" w:rsidP="003C73E9">
      <w:pPr>
        <w:numPr>
          <w:ilvl w:val="0"/>
          <w:numId w:val="18"/>
        </w:numPr>
        <w:rPr>
          <w:rFonts w:ascii="Calibri" w:hAnsi="Calibri"/>
          <w:lang w:val="es-MX"/>
        </w:rPr>
      </w:pPr>
      <w:r w:rsidRPr="00315D19">
        <w:rPr>
          <w:rFonts w:ascii="Calibri" w:hAnsi="Calibri"/>
          <w:lang w:val="es-MX"/>
        </w:rPr>
        <w:t>Reducir el costo de implementar actividades de calidad dentro de la empresa.</w:t>
      </w:r>
    </w:p>
    <w:p w:rsidR="00AC372B" w:rsidRPr="00315D19" w:rsidRDefault="00AC372B" w:rsidP="003C73E9">
      <w:pPr>
        <w:numPr>
          <w:ilvl w:val="0"/>
          <w:numId w:val="18"/>
        </w:numPr>
        <w:rPr>
          <w:rFonts w:ascii="Calibri" w:hAnsi="Calibri"/>
          <w:lang w:val="es-MX"/>
        </w:rPr>
      </w:pPr>
      <w:r w:rsidRPr="00315D19">
        <w:rPr>
          <w:rFonts w:ascii="Calibri" w:hAnsi="Calibri"/>
          <w:lang w:val="es-MX"/>
        </w:rPr>
        <w:t>Proporcionar información valiosa a la empresa para la toma de decisiones respecto a</w:t>
      </w:r>
      <w:r>
        <w:rPr>
          <w:rFonts w:ascii="Calibri" w:hAnsi="Calibri"/>
          <w:lang w:val="es-MX"/>
        </w:rPr>
        <w:t xml:space="preserve"> cambios en sus procesos de desarrollo de software</w:t>
      </w:r>
      <w:r w:rsidRPr="00315D19">
        <w:rPr>
          <w:rFonts w:ascii="Calibri" w:hAnsi="Calibri"/>
          <w:lang w:val="es-MX"/>
        </w:rPr>
        <w:t>.</w:t>
      </w:r>
    </w:p>
    <w:p w:rsidR="00AC372B" w:rsidRDefault="00AC372B" w:rsidP="003C73E9">
      <w:pPr>
        <w:numPr>
          <w:ilvl w:val="0"/>
          <w:numId w:val="18"/>
        </w:numPr>
        <w:rPr>
          <w:rFonts w:ascii="Calibri" w:hAnsi="Calibri"/>
          <w:lang w:val="es-MX"/>
        </w:rPr>
      </w:pPr>
      <w:r w:rsidRPr="00315D19">
        <w:rPr>
          <w:rFonts w:ascii="Calibri" w:hAnsi="Calibri"/>
          <w:lang w:val="es-MX"/>
        </w:rPr>
        <w:t>Facilitar la evolución y adaptación de las diferentes actividades de aseguramiento de la calidad.</w:t>
      </w:r>
    </w:p>
    <w:p w:rsidR="00AC372B" w:rsidRDefault="00AC372B" w:rsidP="003C73E9">
      <w:pPr>
        <w:numPr>
          <w:ilvl w:val="0"/>
          <w:numId w:val="18"/>
        </w:numPr>
        <w:rPr>
          <w:rFonts w:ascii="Calibri" w:hAnsi="Calibri"/>
          <w:lang w:val="es-MX"/>
        </w:rPr>
      </w:pPr>
      <w:r>
        <w:rPr>
          <w:rFonts w:ascii="Calibri" w:hAnsi="Calibri"/>
          <w:lang w:val="es-MX"/>
        </w:rPr>
        <w:t>Promover una cultura de calidad personal enfocada en la prevención de defectos.</w:t>
      </w:r>
    </w:p>
    <w:p w:rsidR="00AC372B" w:rsidRPr="00315D19" w:rsidRDefault="00AC372B" w:rsidP="003C73E9">
      <w:pPr>
        <w:numPr>
          <w:ilvl w:val="0"/>
          <w:numId w:val="18"/>
        </w:numPr>
        <w:rPr>
          <w:rFonts w:ascii="Calibri" w:hAnsi="Calibri"/>
          <w:lang w:val="es-MX"/>
        </w:rPr>
      </w:pPr>
      <w:r>
        <w:rPr>
          <w:rFonts w:ascii="Calibri" w:hAnsi="Calibri"/>
          <w:lang w:val="es-MX"/>
        </w:rPr>
        <w:t>Proveer datos sobre el esfuerzo</w:t>
      </w:r>
      <w:r w:rsidRPr="00A40C74">
        <w:rPr>
          <w:rFonts w:ascii="Calibri" w:hAnsi="Calibri"/>
          <w:lang w:val="es-MX"/>
        </w:rPr>
        <w:t xml:space="preserve"> </w:t>
      </w:r>
      <w:r>
        <w:rPr>
          <w:rFonts w:ascii="Calibri" w:hAnsi="Calibri"/>
          <w:lang w:val="es-MX"/>
        </w:rPr>
        <w:t>(costo) de las actividades de remoción de defectos.</w:t>
      </w:r>
    </w:p>
    <w:p w:rsidR="00AC372B" w:rsidRPr="00315D19" w:rsidRDefault="00AC372B" w:rsidP="003C73E9">
      <w:pPr>
        <w:numPr>
          <w:ilvl w:val="0"/>
          <w:numId w:val="18"/>
        </w:numPr>
        <w:rPr>
          <w:rFonts w:ascii="Calibri" w:hAnsi="Calibri"/>
          <w:lang w:val="es-MX"/>
        </w:rPr>
      </w:pPr>
      <w:r w:rsidRPr="00315D19">
        <w:rPr>
          <w:rFonts w:ascii="Calibri" w:hAnsi="Calibri"/>
          <w:lang w:val="es-MX"/>
        </w:rPr>
        <w:t>Facilitar un cambio cultural respecto a la forma de trabajar de pequeñas y medianas empresas.</w:t>
      </w:r>
    </w:p>
    <w:p w:rsidR="00AC372B" w:rsidRDefault="00AC372B" w:rsidP="00F77E61">
      <w:pPr>
        <w:rPr>
          <w:rFonts w:ascii="Calibri" w:hAnsi="Calibri"/>
          <w:color w:val="FF0000"/>
          <w:lang w:val="es-MX"/>
        </w:rPr>
      </w:pPr>
    </w:p>
    <w:p w:rsidR="00AC372B" w:rsidRPr="00B43273" w:rsidRDefault="00AC372B" w:rsidP="00CA7060">
      <w:pPr>
        <w:pStyle w:val="Ttulo2"/>
        <w:rPr>
          <w:rFonts w:ascii="Calibri" w:hAnsi="Calibri"/>
          <w:lang w:val="es-MX"/>
        </w:rPr>
      </w:pPr>
      <w:bookmarkStart w:id="22" w:name="_Toc291696629"/>
      <w:r w:rsidRPr="00B43273">
        <w:rPr>
          <w:rFonts w:ascii="Calibri" w:hAnsi="Calibri"/>
          <w:lang w:val="es-MX"/>
        </w:rPr>
        <w:t>Descripción del sistema propuesto</w:t>
      </w:r>
      <w:bookmarkEnd w:id="22"/>
    </w:p>
    <w:p w:rsidR="00AC372B" w:rsidRPr="00315D19" w:rsidRDefault="00AC372B" w:rsidP="00CA7060">
      <w:pPr>
        <w:rPr>
          <w:rFonts w:ascii="Calibri" w:hAnsi="Calibri"/>
          <w:lang w:val="es-MX"/>
        </w:rPr>
      </w:pPr>
      <w:r w:rsidRPr="00315D19">
        <w:rPr>
          <w:rFonts w:ascii="Calibri" w:hAnsi="Calibri"/>
          <w:lang w:val="es-MX"/>
        </w:rPr>
        <w:t>El sistema BM se puede definir como un sistema de administración, seguimiento y de mejora continua de la calidad personal y de grupo en el desarrollo de sistemas de software; todo esto medi</w:t>
      </w:r>
      <w:r>
        <w:rPr>
          <w:rFonts w:ascii="Calibri" w:hAnsi="Calibri"/>
          <w:lang w:val="es-MX"/>
        </w:rPr>
        <w:t>ante el seguimiento</w:t>
      </w:r>
      <w:r w:rsidRPr="00315D19">
        <w:rPr>
          <w:rFonts w:ascii="Calibri" w:hAnsi="Calibri"/>
          <w:lang w:val="es-MX"/>
        </w:rPr>
        <w:t xml:space="preserve"> de proyectos, actividades de desarrollo y de calidad a lo largo del ciclo de vida, de defectos inyectados, removidos y corregidos, y de la creación de estadísticas y métricas verdaderamente útiles a la empresa.</w:t>
      </w:r>
    </w:p>
    <w:p w:rsidR="00AC372B" w:rsidRPr="00315D19" w:rsidRDefault="00AC372B" w:rsidP="00CA7060">
      <w:pPr>
        <w:rPr>
          <w:rFonts w:ascii="Calibri" w:hAnsi="Calibri"/>
          <w:lang w:val="es-MX"/>
        </w:rPr>
      </w:pPr>
    </w:p>
    <w:p w:rsidR="00AC372B" w:rsidRPr="00315D19" w:rsidRDefault="00AC372B" w:rsidP="00CA7060">
      <w:pPr>
        <w:rPr>
          <w:rFonts w:ascii="Calibri" w:hAnsi="Calibri"/>
          <w:lang w:val="es-MX"/>
        </w:rPr>
      </w:pPr>
      <w:r w:rsidRPr="00315D19">
        <w:rPr>
          <w:rFonts w:ascii="Calibri" w:hAnsi="Calibri"/>
          <w:lang w:val="es-MX"/>
        </w:rPr>
        <w:t xml:space="preserve">El sistema BM contará con la flexibilidad necesaria para que la persona responsable dentro de la empresa defina el ciclo de vida y las actividades a realizar. Así mismo podrá definir la taxonomía a utilizar respecto a </w:t>
      </w:r>
      <w:r w:rsidRPr="00315D19">
        <w:rPr>
          <w:rFonts w:ascii="Calibri" w:hAnsi="Calibri"/>
          <w:lang w:val="es-MX"/>
        </w:rPr>
        <w:lastRenderedPageBreak/>
        <w:t xml:space="preserve">los diferentes defectos dentro del sistema, así como las plantillas a utilizar para las actividades de calidad. Esta flexibilidad permitirá que la aplicación pueda ser adoptada por un gran número de empresas con diferentes métodos y ciclos de vida de desarrollo. De esta manera se logrará una mayor penetración en el mercado. </w:t>
      </w:r>
    </w:p>
    <w:p w:rsidR="00AC372B" w:rsidRDefault="00AC372B" w:rsidP="00CA7060">
      <w:pPr>
        <w:rPr>
          <w:rFonts w:ascii="Calibri" w:hAnsi="Calibri"/>
          <w:color w:val="FF0000"/>
          <w:lang w:val="es-MX"/>
        </w:rPr>
      </w:pPr>
      <w:r w:rsidRPr="00315D19">
        <w:rPr>
          <w:rFonts w:ascii="Calibri" w:hAnsi="Calibri"/>
          <w:lang w:val="es-MX"/>
        </w:rPr>
        <w:t xml:space="preserve">El sistema estará basado en la tecnología web, por lo que no será necesaria la instalación física de la aplicación en los clientes que pretendan acceder a ella. Sólo será necesario el uso del navegador para acceder a este sistema. </w:t>
      </w:r>
    </w:p>
    <w:p w:rsidR="00AC372B" w:rsidRPr="00B43273" w:rsidRDefault="00AC372B" w:rsidP="00CA7060">
      <w:pPr>
        <w:rPr>
          <w:rFonts w:ascii="Calibri" w:hAnsi="Calibri"/>
          <w:lang w:val="es-MX"/>
        </w:rPr>
      </w:pPr>
    </w:p>
    <w:p w:rsidR="00AC372B" w:rsidRPr="00B43273" w:rsidRDefault="00AC372B" w:rsidP="003F1FE0">
      <w:pPr>
        <w:pStyle w:val="Ttulo3"/>
        <w:rPr>
          <w:rFonts w:ascii="Calibri" w:hAnsi="Calibri"/>
          <w:lang w:val="es-MX"/>
        </w:rPr>
      </w:pPr>
      <w:bookmarkStart w:id="23" w:name="_Toc291696630"/>
      <w:r w:rsidRPr="00B43273">
        <w:rPr>
          <w:rFonts w:ascii="Calibri" w:hAnsi="Calibri"/>
          <w:lang w:val="es-MX"/>
        </w:rPr>
        <w:t>Módulos del sistema</w:t>
      </w:r>
      <w:bookmarkEnd w:id="23"/>
    </w:p>
    <w:p w:rsidR="00AC372B" w:rsidRPr="00B43273" w:rsidRDefault="00AC372B" w:rsidP="00B63975">
      <w:pPr>
        <w:pStyle w:val="Prrafodelista"/>
        <w:numPr>
          <w:ilvl w:val="0"/>
          <w:numId w:val="10"/>
        </w:numPr>
        <w:rPr>
          <w:rFonts w:ascii="Calibri" w:hAnsi="Calibri"/>
          <w:lang w:val="es-MX"/>
        </w:rPr>
      </w:pPr>
      <w:r w:rsidRPr="00B43273">
        <w:rPr>
          <w:rFonts w:ascii="Calibri" w:hAnsi="Calibri"/>
          <w:lang w:val="es-MX"/>
        </w:rPr>
        <w:t>Módulo de Administración (Altas, Bajas y Cambios de proyectos, actividades y usuarios)</w:t>
      </w:r>
    </w:p>
    <w:p w:rsidR="00AC372B" w:rsidRPr="00B43273" w:rsidRDefault="00AC372B" w:rsidP="00B63975">
      <w:pPr>
        <w:pStyle w:val="Prrafodelista"/>
        <w:numPr>
          <w:ilvl w:val="0"/>
          <w:numId w:val="10"/>
        </w:numPr>
        <w:rPr>
          <w:rFonts w:ascii="Calibri" w:hAnsi="Calibri"/>
          <w:lang w:val="es-MX"/>
        </w:rPr>
      </w:pPr>
      <w:r w:rsidRPr="00B43273">
        <w:rPr>
          <w:rFonts w:ascii="Calibri" w:hAnsi="Calibri"/>
          <w:lang w:val="es-MX"/>
        </w:rPr>
        <w:t>Módulo de Actualización de Estatus (Actualización de estatus de actividades)</w:t>
      </w:r>
    </w:p>
    <w:p w:rsidR="00AC372B" w:rsidRPr="00B43273" w:rsidRDefault="00AC372B" w:rsidP="00B63975">
      <w:pPr>
        <w:pStyle w:val="Prrafodelista"/>
        <w:numPr>
          <w:ilvl w:val="0"/>
          <w:numId w:val="10"/>
        </w:numPr>
        <w:rPr>
          <w:rFonts w:ascii="Calibri" w:hAnsi="Calibri"/>
          <w:lang w:val="es-MX"/>
        </w:rPr>
      </w:pPr>
      <w:r w:rsidRPr="00B43273">
        <w:rPr>
          <w:rFonts w:ascii="Calibri" w:hAnsi="Calibri"/>
          <w:lang w:val="es-MX"/>
        </w:rPr>
        <w:t>Módulo de Calidad (Plantillas y actividades de remoción de defectos)</w:t>
      </w:r>
    </w:p>
    <w:p w:rsidR="00AC372B" w:rsidRPr="00B43273" w:rsidRDefault="00AC372B" w:rsidP="00B63975">
      <w:pPr>
        <w:pStyle w:val="Prrafodelista"/>
        <w:numPr>
          <w:ilvl w:val="0"/>
          <w:numId w:val="10"/>
        </w:numPr>
        <w:rPr>
          <w:rFonts w:ascii="Calibri" w:hAnsi="Calibri"/>
          <w:lang w:val="es-MX"/>
        </w:rPr>
      </w:pPr>
      <w:r w:rsidRPr="00B43273">
        <w:rPr>
          <w:rFonts w:ascii="Calibri" w:hAnsi="Calibri"/>
          <w:lang w:val="es-MX"/>
        </w:rPr>
        <w:t>Módulo de Defectos (Registro y seguimiento de defectos)</w:t>
      </w:r>
    </w:p>
    <w:p w:rsidR="00AC372B" w:rsidRPr="00B43273" w:rsidRDefault="00AC372B" w:rsidP="00B63975">
      <w:pPr>
        <w:pStyle w:val="Prrafodelista"/>
        <w:numPr>
          <w:ilvl w:val="0"/>
          <w:numId w:val="10"/>
        </w:numPr>
        <w:rPr>
          <w:rFonts w:ascii="Calibri" w:hAnsi="Calibri"/>
          <w:lang w:val="es-MX"/>
        </w:rPr>
      </w:pPr>
      <w:r w:rsidRPr="00B43273">
        <w:rPr>
          <w:rFonts w:ascii="Calibri" w:hAnsi="Calibri"/>
          <w:lang w:val="es-MX"/>
        </w:rPr>
        <w:t>Módulo de Reportes (Generación de reportes estadísticos personales, por proyecto, por equipo y de empresa)</w:t>
      </w:r>
    </w:p>
    <w:p w:rsidR="00AC372B" w:rsidRPr="00B43273" w:rsidRDefault="00AC372B" w:rsidP="00466721">
      <w:pPr>
        <w:rPr>
          <w:rFonts w:ascii="Calibri" w:hAnsi="Calibri"/>
          <w:lang w:val="es-MX"/>
        </w:rPr>
      </w:pPr>
    </w:p>
    <w:p w:rsidR="00AC372B" w:rsidRPr="00B43273" w:rsidRDefault="005717F7" w:rsidP="00016FC0">
      <w:pPr>
        <w:keepNext/>
        <w:jc w:val="center"/>
        <w:rPr>
          <w:rFonts w:ascii="Calibri" w:hAnsi="Calibri"/>
        </w:rPr>
      </w:pPr>
      <w:r w:rsidRPr="008B3D10">
        <w:rPr>
          <w:rFonts w:ascii="Calibri" w:hAnsi="Calibri" w:cs="Arial"/>
          <w:noProof/>
          <w:color w:val="000000"/>
          <w:sz w:val="28"/>
          <w:szCs w:val="28"/>
          <w:lang w:val="en-US"/>
        </w:rPr>
        <w:pict>
          <v:shape id="Diagram 1" o:spid="_x0000_i1025" type="#_x0000_t75" style="width:434.7pt;height:129.05pt;visibility:visible" o:gfxdata="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">
            <v:imagedata r:id="rId34" o:title=""/>
            <o:lock v:ext="edit" aspectratio="f"/>
          </v:shape>
        </w:pict>
      </w:r>
    </w:p>
    <w:p w:rsidR="00AC372B" w:rsidRPr="00B43273" w:rsidRDefault="00AC372B">
      <w:pPr>
        <w:pStyle w:val="Epgrafe"/>
        <w:rPr>
          <w:rFonts w:ascii="Calibri" w:hAnsi="Calibri"/>
          <w:lang w:val="es-MX"/>
        </w:rPr>
      </w:pPr>
      <w:r w:rsidRPr="00B43273">
        <w:rPr>
          <w:rFonts w:ascii="Calibri" w:hAnsi="Calibri"/>
          <w:lang w:val="es-MX"/>
        </w:rPr>
        <w:t xml:space="preserve">Ilustración </w:t>
      </w:r>
      <w:r w:rsidR="008B3D10" w:rsidRPr="00B43273">
        <w:rPr>
          <w:rFonts w:ascii="Calibri" w:hAnsi="Calibri"/>
          <w:lang w:val="es-MX"/>
        </w:rPr>
        <w:fldChar w:fldCharType="begin"/>
      </w:r>
      <w:r w:rsidRPr="00B43273">
        <w:rPr>
          <w:rFonts w:ascii="Calibri" w:hAnsi="Calibri"/>
          <w:lang w:val="es-MX"/>
        </w:rPr>
        <w:instrText xml:space="preserve"> SEQ Ilustración \* ARABIC </w:instrText>
      </w:r>
      <w:r w:rsidR="008B3D10" w:rsidRPr="00B43273">
        <w:rPr>
          <w:rFonts w:ascii="Calibri" w:hAnsi="Calibri"/>
          <w:lang w:val="es-MX"/>
        </w:rPr>
        <w:fldChar w:fldCharType="separate"/>
      </w:r>
      <w:r w:rsidRPr="00B43273">
        <w:rPr>
          <w:rFonts w:ascii="Calibri" w:hAnsi="Calibri"/>
          <w:noProof/>
          <w:lang w:val="es-MX"/>
        </w:rPr>
        <w:t>1</w:t>
      </w:r>
      <w:r w:rsidR="008B3D10" w:rsidRPr="00B43273">
        <w:rPr>
          <w:rFonts w:ascii="Calibri" w:hAnsi="Calibri"/>
          <w:lang w:val="es-MX"/>
        </w:rPr>
        <w:fldChar w:fldCharType="end"/>
      </w:r>
      <w:r w:rsidRPr="00B43273">
        <w:rPr>
          <w:rFonts w:ascii="Calibri" w:hAnsi="Calibri"/>
          <w:lang w:val="es-MX"/>
        </w:rPr>
        <w:t>. Módulos principales del sistema.</w:t>
      </w:r>
    </w:p>
    <w:p w:rsidR="00AC372B" w:rsidRPr="00B43273" w:rsidRDefault="00AC372B" w:rsidP="00016FC0">
      <w:pPr>
        <w:jc w:val="center"/>
        <w:rPr>
          <w:rFonts w:ascii="Calibri" w:hAnsi="Calibri"/>
          <w:lang w:val="es-MX"/>
        </w:rPr>
      </w:pPr>
    </w:p>
    <w:p w:rsidR="00AC372B" w:rsidRPr="00B43273" w:rsidRDefault="00AC372B" w:rsidP="003F1FE0">
      <w:pPr>
        <w:pStyle w:val="Ttulo2"/>
        <w:rPr>
          <w:rFonts w:ascii="Calibri" w:hAnsi="Calibri"/>
          <w:lang w:val="es-MX"/>
        </w:rPr>
      </w:pPr>
      <w:r w:rsidRPr="00B43273">
        <w:rPr>
          <w:rFonts w:ascii="Calibri" w:hAnsi="Calibri"/>
          <w:lang w:val="es-MX"/>
        </w:rPr>
        <w:t xml:space="preserve"> </w:t>
      </w:r>
      <w:bookmarkStart w:id="24" w:name="_Toc291696631"/>
      <w:r w:rsidRPr="00B43273">
        <w:rPr>
          <w:rFonts w:ascii="Calibri" w:hAnsi="Calibri"/>
          <w:lang w:val="es-MX"/>
        </w:rPr>
        <w:t>Modos de Operación para el Sistema Propuesto</w:t>
      </w:r>
      <w:bookmarkEnd w:id="24"/>
    </w:p>
    <w:p w:rsidR="00AC372B" w:rsidRDefault="00AC372B">
      <w:pPr>
        <w:pStyle w:val="Default"/>
        <w:spacing w:after="0" w:line="100" w:lineRule="atLeast"/>
        <w:jc w:val="both"/>
        <w:rPr>
          <w:rFonts w:cs="Arial"/>
          <w:color w:val="000000"/>
          <w:sz w:val="20"/>
          <w:szCs w:val="20"/>
          <w:lang w:eastAsia="es-MX"/>
        </w:rPr>
      </w:pPr>
      <w:r w:rsidRPr="00B43273">
        <w:rPr>
          <w:rFonts w:cs="Arial"/>
          <w:color w:val="000000"/>
          <w:sz w:val="20"/>
          <w:szCs w:val="20"/>
          <w:lang w:eastAsia="es-MX"/>
        </w:rPr>
        <w:t xml:space="preserve">El BM será un sistema web el cual permitirá a los usuarios conectarse por medio de un navegador web a una aplicación montada en un servidor Apache </w:t>
      </w:r>
      <w:proofErr w:type="spellStart"/>
      <w:r w:rsidRPr="00B43273">
        <w:rPr>
          <w:rFonts w:cs="Arial"/>
          <w:color w:val="000000"/>
          <w:sz w:val="20"/>
          <w:szCs w:val="20"/>
          <w:lang w:eastAsia="es-MX"/>
        </w:rPr>
        <w:t>Tomcat</w:t>
      </w:r>
      <w:proofErr w:type="spellEnd"/>
      <w:r w:rsidRPr="00B43273">
        <w:rPr>
          <w:rFonts w:cs="Arial"/>
          <w:color w:val="000000"/>
          <w:sz w:val="20"/>
          <w:szCs w:val="20"/>
          <w:lang w:eastAsia="es-MX"/>
        </w:rPr>
        <w:t>.</w:t>
      </w:r>
      <w:r>
        <w:rPr>
          <w:rFonts w:cs="Arial"/>
          <w:color w:val="000000"/>
          <w:sz w:val="20"/>
          <w:szCs w:val="20"/>
          <w:lang w:eastAsia="es-MX"/>
        </w:rPr>
        <w:t xml:space="preserve"> </w:t>
      </w:r>
      <w:r w:rsidRPr="00B43273">
        <w:rPr>
          <w:rFonts w:cs="Arial"/>
          <w:color w:val="000000"/>
          <w:sz w:val="20"/>
          <w:szCs w:val="20"/>
          <w:lang w:eastAsia="es-MX"/>
        </w:rPr>
        <w:t>Todos los usuarios contarán con un nombre de usuario y una contraseña las cuales le brindarán acceso al sistema. Dependiendo del tipo de usuario serán las distintas actividades que el usuario pueda realizar.</w:t>
      </w:r>
    </w:p>
    <w:p w:rsidR="00AC372B" w:rsidRDefault="00AC372B">
      <w:pPr>
        <w:pStyle w:val="Default"/>
        <w:spacing w:after="0" w:line="100" w:lineRule="atLeast"/>
        <w:jc w:val="both"/>
        <w:rPr>
          <w:rFonts w:cs="Arial"/>
          <w:color w:val="000000"/>
          <w:sz w:val="20"/>
          <w:szCs w:val="20"/>
          <w:lang w:eastAsia="es-MX"/>
        </w:rPr>
      </w:pPr>
    </w:p>
    <w:p w:rsidR="00AC372B" w:rsidRDefault="00AC372B">
      <w:pPr>
        <w:pStyle w:val="Default"/>
        <w:spacing w:after="0" w:line="100" w:lineRule="atLeast"/>
        <w:jc w:val="both"/>
        <w:rPr>
          <w:rFonts w:cs="Arial"/>
          <w:color w:val="000000"/>
          <w:sz w:val="20"/>
          <w:szCs w:val="20"/>
          <w:lang w:eastAsia="es-MX"/>
        </w:rPr>
      </w:pPr>
      <w:r w:rsidRPr="00B43273">
        <w:rPr>
          <w:rFonts w:cs="Arial"/>
          <w:color w:val="000000"/>
          <w:sz w:val="20"/>
          <w:szCs w:val="20"/>
          <w:lang w:eastAsia="es-MX"/>
        </w:rPr>
        <w:t>El sistema tiene como condición importante elegir el tipo de tamaño que se utilizará para medir los</w:t>
      </w:r>
      <w:r>
        <w:rPr>
          <w:rFonts w:cs="Arial"/>
          <w:color w:val="000000"/>
          <w:sz w:val="20"/>
          <w:szCs w:val="20"/>
          <w:lang w:eastAsia="es-MX"/>
        </w:rPr>
        <w:t xml:space="preserve"> </w:t>
      </w:r>
      <w:r w:rsidRPr="00B43273">
        <w:rPr>
          <w:rFonts w:cs="Arial"/>
          <w:color w:val="000000"/>
          <w:sz w:val="20"/>
          <w:szCs w:val="20"/>
          <w:lang w:eastAsia="es-MX"/>
        </w:rPr>
        <w:t xml:space="preserve">productos de software. Los tipos de tamaños más comunes son: Líneas de código (LOC), Puntos de Función, Número de Clases, </w:t>
      </w:r>
      <w:r>
        <w:rPr>
          <w:rFonts w:cs="Arial"/>
          <w:color w:val="000000"/>
          <w:sz w:val="20"/>
          <w:szCs w:val="20"/>
          <w:lang w:eastAsia="es-MX"/>
        </w:rPr>
        <w:t xml:space="preserve">párrafos y páginas </w:t>
      </w:r>
      <w:r w:rsidRPr="00B43273">
        <w:rPr>
          <w:rFonts w:cs="Arial"/>
          <w:color w:val="000000"/>
          <w:sz w:val="20"/>
          <w:szCs w:val="20"/>
          <w:lang w:eastAsia="es-MX"/>
        </w:rPr>
        <w:t>entre otros. Este tipo de tamaño determinará la forma en que se generan las estadísticas y los reportes. Es importante mencionar que si el usuario desea cambiar el tipo de tamaño, debe de generar una instalación nueva del sistema, ya que los tipos de tamaño no son compatibles.</w:t>
      </w:r>
    </w:p>
    <w:p w:rsidR="00AC372B" w:rsidRPr="005306A6" w:rsidRDefault="00AC372B" w:rsidP="00B43273">
      <w:pPr>
        <w:pStyle w:val="Ttulo4"/>
        <w:rPr>
          <w:rFonts w:ascii="Calibri" w:hAnsi="Calibri"/>
          <w:lang w:val="es-MX" w:eastAsia="es-MX"/>
        </w:rPr>
      </w:pPr>
    </w:p>
    <w:p w:rsidR="00AC372B" w:rsidRPr="00B43273" w:rsidRDefault="00AC372B" w:rsidP="00B43273">
      <w:pPr>
        <w:pStyle w:val="Ttulo3"/>
        <w:rPr>
          <w:rFonts w:ascii="Calibri" w:hAnsi="Calibri"/>
          <w:lang w:eastAsia="es-MX"/>
        </w:rPr>
      </w:pPr>
      <w:bookmarkStart w:id="25" w:name="_Toc291696632"/>
      <w:proofErr w:type="spellStart"/>
      <w:proofErr w:type="gramStart"/>
      <w:r w:rsidRPr="00B43273">
        <w:rPr>
          <w:rFonts w:ascii="Calibri" w:hAnsi="Calibri"/>
          <w:lang w:eastAsia="es-MX"/>
        </w:rPr>
        <w:t>Uso</w:t>
      </w:r>
      <w:proofErr w:type="spellEnd"/>
      <w:proofErr w:type="gramEnd"/>
      <w:r w:rsidRPr="00B43273">
        <w:rPr>
          <w:rFonts w:ascii="Calibri" w:hAnsi="Calibri"/>
          <w:lang w:eastAsia="es-MX"/>
        </w:rPr>
        <w:t xml:space="preserve"> individual</w:t>
      </w:r>
      <w:bookmarkEnd w:id="25"/>
    </w:p>
    <w:p w:rsidR="00AC372B" w:rsidRDefault="00AC372B">
      <w:pPr>
        <w:pStyle w:val="Default"/>
        <w:spacing w:after="0" w:line="100" w:lineRule="atLeast"/>
        <w:jc w:val="both"/>
        <w:rPr>
          <w:rFonts w:cs="Arial"/>
          <w:color w:val="000000"/>
          <w:sz w:val="20"/>
          <w:szCs w:val="20"/>
          <w:lang w:eastAsia="es-MX"/>
        </w:rPr>
      </w:pPr>
      <w:r w:rsidRPr="00B43273">
        <w:rPr>
          <w:rFonts w:cs="Arial"/>
          <w:color w:val="000000"/>
          <w:sz w:val="20"/>
          <w:szCs w:val="20"/>
          <w:lang w:eastAsia="es-MX"/>
        </w:rPr>
        <w:t>Es la forma más común de utilizar el sistema. Los usuarios, ya sean desarrolladores, líderes de proyecto, gerentes o administradores, accederán al sistema vía un navegador web. Esto les permitirá desempeñar las actividades relacionadas con su tipo de usuario.</w:t>
      </w:r>
    </w:p>
    <w:p w:rsidR="00AC372B" w:rsidRDefault="00AC372B">
      <w:pPr>
        <w:pStyle w:val="Default"/>
        <w:spacing w:after="0" w:line="100" w:lineRule="atLeast"/>
        <w:jc w:val="both"/>
        <w:rPr>
          <w:rFonts w:cs="Arial"/>
          <w:color w:val="000000"/>
          <w:sz w:val="20"/>
          <w:szCs w:val="20"/>
          <w:lang w:eastAsia="es-MX"/>
        </w:rPr>
      </w:pPr>
    </w:p>
    <w:p w:rsidR="00AC372B" w:rsidRPr="00B43273" w:rsidRDefault="00AC372B" w:rsidP="007E1E24">
      <w:pPr>
        <w:pStyle w:val="Ttulo3"/>
        <w:rPr>
          <w:rFonts w:ascii="Calibri" w:hAnsi="Calibri"/>
          <w:lang w:eastAsia="es-MX"/>
        </w:rPr>
      </w:pPr>
      <w:bookmarkStart w:id="26" w:name="_Toc291696633"/>
      <w:proofErr w:type="spellStart"/>
      <w:proofErr w:type="gramStart"/>
      <w:r w:rsidRPr="00B43273">
        <w:rPr>
          <w:rFonts w:ascii="Calibri" w:hAnsi="Calibri"/>
          <w:lang w:eastAsia="es-MX"/>
        </w:rPr>
        <w:t>Uso</w:t>
      </w:r>
      <w:proofErr w:type="spellEnd"/>
      <w:proofErr w:type="gramEnd"/>
      <w:r w:rsidRPr="00B43273">
        <w:rPr>
          <w:rFonts w:ascii="Calibri" w:hAnsi="Calibri"/>
          <w:lang w:eastAsia="es-MX"/>
        </w:rPr>
        <w:t xml:space="preserve"> </w:t>
      </w:r>
      <w:proofErr w:type="spellStart"/>
      <w:r w:rsidRPr="00B43273">
        <w:rPr>
          <w:rFonts w:ascii="Calibri" w:hAnsi="Calibri"/>
          <w:lang w:eastAsia="es-MX"/>
        </w:rPr>
        <w:t>grupal</w:t>
      </w:r>
      <w:bookmarkEnd w:id="26"/>
      <w:proofErr w:type="spellEnd"/>
    </w:p>
    <w:p w:rsidR="00AC372B" w:rsidRDefault="00AC372B">
      <w:pPr>
        <w:pStyle w:val="Default"/>
        <w:spacing w:after="0" w:line="100" w:lineRule="atLeast"/>
        <w:jc w:val="both"/>
        <w:rPr>
          <w:rFonts w:cs="Arial"/>
          <w:color w:val="000000"/>
          <w:sz w:val="20"/>
          <w:szCs w:val="20"/>
          <w:lang w:eastAsia="es-MX"/>
        </w:rPr>
      </w:pPr>
      <w:r w:rsidRPr="00B43273">
        <w:rPr>
          <w:rFonts w:cs="Arial"/>
          <w:color w:val="000000"/>
          <w:sz w:val="20"/>
          <w:szCs w:val="20"/>
          <w:lang w:eastAsia="es-MX"/>
        </w:rPr>
        <w:t>La aplicación soportará la conexión paralela de varios usuarios vía el servidor web en el cual residirá la aplicación principal.</w:t>
      </w:r>
    </w:p>
    <w:p w:rsidR="00AC372B" w:rsidRPr="00B43273" w:rsidRDefault="00AC372B" w:rsidP="007E1E24">
      <w:pPr>
        <w:pStyle w:val="Default"/>
        <w:spacing w:after="0" w:line="100" w:lineRule="atLeast"/>
        <w:jc w:val="both"/>
        <w:rPr>
          <w:rFonts w:cs="Arial"/>
          <w:color w:val="000000"/>
          <w:sz w:val="20"/>
          <w:szCs w:val="20"/>
          <w:lang w:eastAsia="es-MX"/>
        </w:rPr>
      </w:pPr>
      <w:r w:rsidRPr="00B43273">
        <w:rPr>
          <w:rFonts w:cs="Arial"/>
          <w:color w:val="000000"/>
          <w:sz w:val="20"/>
          <w:szCs w:val="20"/>
          <w:lang w:eastAsia="es-MX"/>
        </w:rPr>
        <w:t>El uso grupal está relacionado más con la forma en que se generan las estadísticas, que un propio trabajo en equipo. No existe un modo en el que dos o más usuarios utilicen el sistema en el mismo navegador. Los usuarios accederán paralelamente a sus distintas actividades por medio de los navegadores web de sus computadoras personales. Así pues, el trabajo en paralelo genera estadísticas grupales, las cuales pueden ser revisadas por proyecto, por conjunto de usuarios y por empresa.</w:t>
      </w:r>
    </w:p>
    <w:p w:rsidR="00AC372B" w:rsidRPr="00B43273" w:rsidRDefault="00AC372B" w:rsidP="007E1E24">
      <w:pPr>
        <w:pStyle w:val="Default"/>
        <w:spacing w:after="0" w:line="100" w:lineRule="atLeast"/>
        <w:jc w:val="both"/>
        <w:rPr>
          <w:rFonts w:cs="Arial"/>
          <w:color w:val="000000"/>
          <w:sz w:val="20"/>
          <w:szCs w:val="20"/>
          <w:lang w:eastAsia="es-MX"/>
        </w:rPr>
      </w:pPr>
    </w:p>
    <w:p w:rsidR="00AC372B" w:rsidRPr="00B43273" w:rsidRDefault="00AC372B" w:rsidP="007E1E24">
      <w:pPr>
        <w:pStyle w:val="Ttulo2"/>
        <w:rPr>
          <w:rFonts w:ascii="Calibri" w:hAnsi="Calibri"/>
          <w:lang w:val="es-MX" w:eastAsia="es-MX"/>
        </w:rPr>
      </w:pPr>
      <w:r w:rsidRPr="00B43273">
        <w:rPr>
          <w:rFonts w:ascii="Calibri" w:hAnsi="Calibri"/>
          <w:lang w:val="es-MX" w:eastAsia="es-MX"/>
        </w:rPr>
        <w:t xml:space="preserve"> </w:t>
      </w:r>
      <w:bookmarkStart w:id="27" w:name="_Toc291696634"/>
      <w:r w:rsidRPr="00B43273">
        <w:rPr>
          <w:rFonts w:ascii="Calibri" w:hAnsi="Calibri"/>
          <w:lang w:val="es-MX" w:eastAsia="es-MX"/>
        </w:rPr>
        <w:t>Tipos de Usuario y Actividades</w:t>
      </w:r>
      <w:bookmarkEnd w:id="27"/>
    </w:p>
    <w:p w:rsidR="00AC372B" w:rsidRDefault="00AC372B">
      <w:pPr>
        <w:pStyle w:val="Default"/>
        <w:spacing w:after="0" w:line="100" w:lineRule="atLeast"/>
        <w:jc w:val="both"/>
        <w:rPr>
          <w:rFonts w:cs="Arial"/>
          <w:color w:val="000000"/>
          <w:sz w:val="20"/>
          <w:szCs w:val="20"/>
          <w:lang w:eastAsia="es-MX"/>
        </w:rPr>
      </w:pPr>
      <w:r w:rsidRPr="00B43273">
        <w:rPr>
          <w:rFonts w:cs="Arial"/>
          <w:color w:val="000000"/>
          <w:sz w:val="20"/>
          <w:szCs w:val="20"/>
          <w:lang w:eastAsia="es-MX"/>
        </w:rPr>
        <w:t>A continuación se describe el uso de los distintos tipos de usuario: Desarrollador, Líder de Proyecto, Gerente y Administrador.</w:t>
      </w:r>
    </w:p>
    <w:p w:rsidR="00AC372B" w:rsidRDefault="00AC372B">
      <w:pPr>
        <w:pStyle w:val="Default"/>
        <w:spacing w:after="0" w:line="100" w:lineRule="atLeast"/>
        <w:jc w:val="both"/>
        <w:rPr>
          <w:rFonts w:cs="Arial"/>
          <w:color w:val="000000"/>
          <w:sz w:val="20"/>
          <w:szCs w:val="20"/>
          <w:lang w:eastAsia="es-MX"/>
        </w:rPr>
      </w:pPr>
    </w:p>
    <w:p w:rsidR="00AC372B" w:rsidRPr="00B43273" w:rsidRDefault="00AC372B" w:rsidP="007E1E24">
      <w:pPr>
        <w:pStyle w:val="Ttulo3"/>
        <w:rPr>
          <w:rFonts w:ascii="Calibri" w:hAnsi="Calibri"/>
          <w:lang w:eastAsia="es-MX"/>
        </w:rPr>
      </w:pPr>
      <w:bookmarkStart w:id="28" w:name="_Toc291696635"/>
      <w:proofErr w:type="spellStart"/>
      <w:r w:rsidRPr="00B43273">
        <w:rPr>
          <w:rFonts w:ascii="Calibri" w:hAnsi="Calibri"/>
          <w:lang w:eastAsia="es-MX"/>
        </w:rPr>
        <w:t>Desarrollador</w:t>
      </w:r>
      <w:bookmarkEnd w:id="28"/>
      <w:proofErr w:type="spellEnd"/>
    </w:p>
    <w:p w:rsidR="00AC372B" w:rsidRDefault="00AC372B">
      <w:pPr>
        <w:pStyle w:val="Default"/>
        <w:spacing w:after="0" w:line="100" w:lineRule="atLeast"/>
        <w:jc w:val="both"/>
        <w:rPr>
          <w:rFonts w:cs="Arial"/>
          <w:color w:val="000000"/>
          <w:sz w:val="20"/>
          <w:szCs w:val="20"/>
          <w:lang w:eastAsia="es-MX"/>
        </w:rPr>
      </w:pPr>
      <w:r w:rsidRPr="00B43273">
        <w:rPr>
          <w:rFonts w:cs="Arial"/>
          <w:color w:val="000000"/>
          <w:sz w:val="20"/>
          <w:szCs w:val="20"/>
          <w:lang w:eastAsia="es-MX"/>
        </w:rPr>
        <w:t>Es el usuario más básico del sistema. Sus principales actividades estarán relacionadas con el registro de datos acerca de: esfuerzo que le tomó realizar una tarea, tiempo que le tomó hacer una tarea, registro de defectos encontrados en el análisis y seguimiento de defectos encontrados.</w:t>
      </w:r>
    </w:p>
    <w:p w:rsidR="00AC372B" w:rsidRDefault="00AC372B">
      <w:pPr>
        <w:pStyle w:val="Default"/>
        <w:spacing w:after="0" w:line="100" w:lineRule="atLeast"/>
        <w:jc w:val="both"/>
        <w:rPr>
          <w:rFonts w:cs="Arial"/>
          <w:color w:val="000000"/>
          <w:sz w:val="20"/>
          <w:szCs w:val="20"/>
          <w:lang w:eastAsia="es-MX"/>
        </w:rPr>
      </w:pPr>
    </w:p>
    <w:p w:rsidR="00AC372B" w:rsidRPr="005306A6" w:rsidRDefault="00AC372B" w:rsidP="007E1E24">
      <w:pPr>
        <w:pStyle w:val="Ttulo4"/>
        <w:rPr>
          <w:rFonts w:ascii="Calibri" w:hAnsi="Calibri"/>
          <w:lang w:val="es-MX" w:eastAsia="es-MX"/>
        </w:rPr>
      </w:pPr>
      <w:r w:rsidRPr="005306A6">
        <w:rPr>
          <w:rFonts w:ascii="Calibri" w:hAnsi="Calibri"/>
          <w:lang w:val="es-MX" w:eastAsia="es-MX"/>
        </w:rPr>
        <w:t>Actividades de Desarrollo</w:t>
      </w:r>
    </w:p>
    <w:p w:rsidR="00AC372B" w:rsidRDefault="00AC372B">
      <w:pPr>
        <w:pStyle w:val="Default"/>
        <w:spacing w:after="0" w:line="100" w:lineRule="atLeast"/>
        <w:jc w:val="both"/>
        <w:rPr>
          <w:rFonts w:cs="Arial"/>
          <w:color w:val="000000"/>
          <w:sz w:val="20"/>
          <w:szCs w:val="20"/>
          <w:lang w:eastAsia="es-MX"/>
        </w:rPr>
      </w:pPr>
      <w:r w:rsidRPr="00B43273">
        <w:rPr>
          <w:rFonts w:cs="Arial"/>
          <w:color w:val="000000"/>
          <w:sz w:val="20"/>
          <w:szCs w:val="20"/>
          <w:lang w:eastAsia="es-MX"/>
        </w:rPr>
        <w:t>El desarrollador podrá tener asignadas actividades directamente relacionadas con la elaboración del producto de software. Estas pueden ser: Documentos de desarrollo, productos de diseño, código fuente y cualquier otro artefacto determinada en el ciclo de vida del sistema.</w:t>
      </w:r>
      <w:r>
        <w:rPr>
          <w:rFonts w:cs="Arial"/>
          <w:color w:val="000000"/>
          <w:sz w:val="20"/>
          <w:szCs w:val="20"/>
          <w:lang w:eastAsia="es-MX"/>
        </w:rPr>
        <w:t xml:space="preserve"> </w:t>
      </w:r>
      <w:r w:rsidRPr="00B43273">
        <w:rPr>
          <w:rFonts w:cs="Arial"/>
          <w:color w:val="000000"/>
          <w:sz w:val="20"/>
          <w:szCs w:val="20"/>
          <w:lang w:eastAsia="es-MX"/>
        </w:rPr>
        <w:t>En estas actividades el desarrollador tendrá que registrar el tiempo, el esfuerzo que le tomó realizar la tarea y el tamaño de la tarea.</w:t>
      </w:r>
    </w:p>
    <w:p w:rsidR="00AC372B" w:rsidRDefault="00AC372B">
      <w:pPr>
        <w:pStyle w:val="Default"/>
        <w:spacing w:after="0" w:line="100" w:lineRule="atLeast"/>
        <w:jc w:val="both"/>
        <w:rPr>
          <w:rFonts w:cs="Arial"/>
          <w:color w:val="000000"/>
          <w:sz w:val="20"/>
          <w:szCs w:val="20"/>
          <w:lang w:eastAsia="es-MX"/>
        </w:rPr>
      </w:pPr>
      <w:r>
        <w:rPr>
          <w:rFonts w:cs="Arial"/>
          <w:color w:val="000000"/>
          <w:sz w:val="20"/>
          <w:szCs w:val="20"/>
          <w:lang w:eastAsia="es-MX"/>
        </w:rPr>
        <w:t>Las tareas pueden ser medidas de distintas formas dependiendo de su naturaleza. La medida recomendada para las actividades de requerimientos y diseño es número de páginas, mientras que para el código fuente se recomienda líneas de código.</w:t>
      </w:r>
    </w:p>
    <w:p w:rsidR="00AC372B" w:rsidRDefault="00AC372B" w:rsidP="00581FE8">
      <w:pPr>
        <w:pStyle w:val="Default"/>
        <w:spacing w:after="0" w:line="100" w:lineRule="atLeast"/>
        <w:jc w:val="both"/>
        <w:rPr>
          <w:rFonts w:cs="Arial"/>
          <w:color w:val="000000"/>
          <w:sz w:val="20"/>
          <w:szCs w:val="20"/>
          <w:lang w:eastAsia="es-MX"/>
        </w:rPr>
      </w:pPr>
      <w:r>
        <w:rPr>
          <w:rFonts w:cs="Arial"/>
          <w:color w:val="000000"/>
          <w:sz w:val="20"/>
          <w:szCs w:val="20"/>
          <w:lang w:eastAsia="es-MX"/>
        </w:rPr>
        <w:t>Una vez que se define la medida que se va a utilizar para los distintos tipos de productos, esta no puede cambiar, debido a que no sería compatible con lo que se ha medido antes y las métricas generadas serían incorrectas.</w:t>
      </w:r>
    </w:p>
    <w:p w:rsidR="00AC372B" w:rsidRDefault="00AC372B" w:rsidP="00581FE8">
      <w:pPr>
        <w:pStyle w:val="Default"/>
        <w:spacing w:after="0" w:line="100" w:lineRule="atLeast"/>
        <w:jc w:val="both"/>
        <w:rPr>
          <w:rFonts w:cs="Arial"/>
          <w:color w:val="000000"/>
          <w:sz w:val="20"/>
          <w:szCs w:val="20"/>
          <w:lang w:eastAsia="es-MX"/>
        </w:rPr>
      </w:pPr>
      <w:r>
        <w:rPr>
          <w:rFonts w:cs="Arial"/>
          <w:color w:val="000000"/>
          <w:sz w:val="20"/>
          <w:szCs w:val="20"/>
          <w:lang w:eastAsia="es-MX"/>
        </w:rPr>
        <w:t xml:space="preserve"> </w:t>
      </w:r>
    </w:p>
    <w:p w:rsidR="00AC372B" w:rsidRPr="005306A6" w:rsidRDefault="00AC372B" w:rsidP="007E1E24">
      <w:pPr>
        <w:pStyle w:val="Ttulo4"/>
        <w:rPr>
          <w:rFonts w:ascii="Calibri" w:hAnsi="Calibri"/>
          <w:lang w:val="es-MX" w:eastAsia="es-MX"/>
        </w:rPr>
      </w:pPr>
      <w:r w:rsidRPr="005306A6">
        <w:rPr>
          <w:rFonts w:ascii="Calibri" w:hAnsi="Calibri"/>
          <w:lang w:val="es-MX" w:eastAsia="es-MX"/>
        </w:rPr>
        <w:t>Actividades de Calidad</w:t>
      </w:r>
    </w:p>
    <w:p w:rsidR="00AC372B" w:rsidRDefault="00AC372B">
      <w:pPr>
        <w:pStyle w:val="Default"/>
        <w:spacing w:after="0" w:line="100" w:lineRule="atLeast"/>
        <w:jc w:val="both"/>
        <w:rPr>
          <w:rFonts w:cs="Arial"/>
          <w:color w:val="000000"/>
          <w:sz w:val="20"/>
          <w:szCs w:val="20"/>
          <w:lang w:eastAsia="es-MX"/>
        </w:rPr>
      </w:pPr>
      <w:r w:rsidRPr="00B43273">
        <w:rPr>
          <w:rFonts w:cs="Arial"/>
          <w:color w:val="000000"/>
          <w:sz w:val="20"/>
          <w:szCs w:val="20"/>
          <w:lang w:eastAsia="es-MX"/>
        </w:rPr>
        <w:t>Cada actividad de desarrollo tendrá ligada una actividad de calidad determinada por el líder de proyecto. Esta actividad de calidad deberá realizarse una vez terminada la actividad de desarrollo. Para la actividad de calidad el desarrollador tiene que registrar:</w:t>
      </w:r>
    </w:p>
    <w:p w:rsidR="00AC372B" w:rsidRDefault="00AC372B" w:rsidP="002D2732">
      <w:pPr>
        <w:pStyle w:val="Default"/>
        <w:numPr>
          <w:ilvl w:val="0"/>
          <w:numId w:val="18"/>
        </w:numPr>
        <w:spacing w:after="0" w:line="100" w:lineRule="atLeast"/>
        <w:jc w:val="both"/>
        <w:rPr>
          <w:rFonts w:cs="Arial"/>
          <w:color w:val="000000"/>
          <w:sz w:val="20"/>
          <w:szCs w:val="20"/>
          <w:lang w:eastAsia="es-MX"/>
        </w:rPr>
      </w:pPr>
      <w:r w:rsidRPr="00B43273">
        <w:rPr>
          <w:rFonts w:cs="Arial"/>
          <w:color w:val="000000"/>
          <w:sz w:val="20"/>
          <w:szCs w:val="20"/>
          <w:lang w:eastAsia="es-MX"/>
        </w:rPr>
        <w:t>Fecha de inicio y fecha de fin de la actividad.</w:t>
      </w:r>
    </w:p>
    <w:p w:rsidR="00AC372B" w:rsidRDefault="00AC372B" w:rsidP="002D2732">
      <w:pPr>
        <w:pStyle w:val="Default"/>
        <w:numPr>
          <w:ilvl w:val="0"/>
          <w:numId w:val="18"/>
        </w:numPr>
        <w:spacing w:after="0" w:line="100" w:lineRule="atLeast"/>
        <w:jc w:val="both"/>
        <w:rPr>
          <w:rFonts w:cs="Arial"/>
          <w:color w:val="000000"/>
          <w:sz w:val="20"/>
          <w:szCs w:val="20"/>
          <w:lang w:eastAsia="es-MX"/>
        </w:rPr>
      </w:pPr>
      <w:r w:rsidRPr="00B43273">
        <w:rPr>
          <w:rFonts w:cs="Arial"/>
          <w:color w:val="000000"/>
          <w:sz w:val="20"/>
          <w:szCs w:val="20"/>
          <w:lang w:eastAsia="es-MX"/>
        </w:rPr>
        <w:t>Esfuerzo requerido.</w:t>
      </w:r>
    </w:p>
    <w:p w:rsidR="00AC372B" w:rsidRDefault="00AC372B" w:rsidP="002D2732">
      <w:pPr>
        <w:pStyle w:val="Default"/>
        <w:numPr>
          <w:ilvl w:val="0"/>
          <w:numId w:val="18"/>
        </w:numPr>
        <w:spacing w:after="0" w:line="100" w:lineRule="atLeast"/>
        <w:jc w:val="both"/>
        <w:rPr>
          <w:rFonts w:cs="Arial"/>
          <w:color w:val="000000"/>
          <w:sz w:val="20"/>
          <w:szCs w:val="20"/>
          <w:lang w:eastAsia="es-MX"/>
        </w:rPr>
      </w:pPr>
      <w:r w:rsidRPr="00B43273">
        <w:rPr>
          <w:rFonts w:cs="Arial"/>
          <w:color w:val="000000"/>
          <w:sz w:val="20"/>
          <w:szCs w:val="20"/>
          <w:lang w:eastAsia="es-MX"/>
        </w:rPr>
        <w:t>Registro de defectos encontrados.</w:t>
      </w:r>
    </w:p>
    <w:p w:rsidR="00AC372B" w:rsidRDefault="00AC372B">
      <w:pPr>
        <w:pStyle w:val="Default"/>
        <w:spacing w:after="0" w:line="100" w:lineRule="atLeast"/>
        <w:jc w:val="both"/>
        <w:rPr>
          <w:rFonts w:cs="Arial"/>
          <w:color w:val="000000"/>
          <w:sz w:val="20"/>
          <w:szCs w:val="20"/>
          <w:lang w:eastAsia="es-MX"/>
        </w:rPr>
      </w:pPr>
      <w:r w:rsidRPr="00B43273">
        <w:rPr>
          <w:rFonts w:cs="Arial"/>
          <w:color w:val="000000"/>
          <w:sz w:val="20"/>
          <w:szCs w:val="20"/>
          <w:lang w:eastAsia="es-MX"/>
        </w:rPr>
        <w:t>Durante cada actividad de calidad, todos los defectos encontrados quedarán registrados en el sistema. A cada defecto se le tendrá que dar un seguimiento específico el cual consta de los siguientes pasos:</w:t>
      </w:r>
    </w:p>
    <w:p w:rsidR="00AC372B" w:rsidRDefault="00AC372B" w:rsidP="002D2732">
      <w:pPr>
        <w:pStyle w:val="Default"/>
        <w:numPr>
          <w:ilvl w:val="0"/>
          <w:numId w:val="18"/>
        </w:numPr>
        <w:spacing w:after="0" w:line="100" w:lineRule="atLeast"/>
        <w:jc w:val="both"/>
        <w:rPr>
          <w:rFonts w:cs="Arial"/>
          <w:color w:val="000000"/>
          <w:sz w:val="20"/>
          <w:szCs w:val="20"/>
          <w:lang w:eastAsia="es-MX"/>
        </w:rPr>
      </w:pPr>
      <w:r w:rsidRPr="00B43273">
        <w:rPr>
          <w:rFonts w:cs="Arial"/>
          <w:color w:val="000000"/>
          <w:sz w:val="20"/>
          <w:szCs w:val="20"/>
          <w:lang w:eastAsia="es-MX"/>
        </w:rPr>
        <w:t xml:space="preserve">Registro </w:t>
      </w:r>
      <w:r>
        <w:rPr>
          <w:rFonts w:cs="Arial"/>
          <w:color w:val="000000"/>
          <w:sz w:val="20"/>
          <w:szCs w:val="20"/>
          <w:lang w:eastAsia="es-MX"/>
        </w:rPr>
        <w:t>ortogonal del defecto:</w:t>
      </w:r>
    </w:p>
    <w:p w:rsidR="00AC372B" w:rsidRDefault="00AC372B" w:rsidP="002D2732">
      <w:pPr>
        <w:pStyle w:val="Default"/>
        <w:numPr>
          <w:ilvl w:val="1"/>
          <w:numId w:val="18"/>
        </w:numPr>
        <w:spacing w:after="0" w:line="100" w:lineRule="atLeast"/>
        <w:jc w:val="both"/>
        <w:rPr>
          <w:rFonts w:cs="Arial"/>
          <w:color w:val="000000"/>
          <w:sz w:val="20"/>
          <w:szCs w:val="20"/>
          <w:lang w:eastAsia="es-MX"/>
        </w:rPr>
      </w:pPr>
      <w:r>
        <w:rPr>
          <w:rFonts w:cs="Arial"/>
          <w:color w:val="000000"/>
          <w:sz w:val="20"/>
          <w:szCs w:val="20"/>
          <w:lang w:eastAsia="es-MX"/>
        </w:rPr>
        <w:lastRenderedPageBreak/>
        <w:t>Apertura del defecto:</w:t>
      </w:r>
    </w:p>
    <w:p w:rsidR="00AC372B" w:rsidRPr="002D2732" w:rsidRDefault="00AC372B" w:rsidP="002D2732">
      <w:pPr>
        <w:pStyle w:val="Default"/>
        <w:numPr>
          <w:ilvl w:val="2"/>
          <w:numId w:val="18"/>
        </w:numPr>
        <w:spacing w:after="0" w:line="100" w:lineRule="atLeast"/>
        <w:rPr>
          <w:rFonts w:cs="Arial"/>
          <w:color w:val="000000"/>
          <w:sz w:val="20"/>
          <w:szCs w:val="20"/>
          <w:lang w:eastAsia="es-MX"/>
        </w:rPr>
      </w:pPr>
      <w:r w:rsidRPr="002D2732">
        <w:rPr>
          <w:rFonts w:cs="Arial"/>
          <w:color w:val="000000"/>
          <w:sz w:val="20"/>
          <w:szCs w:val="20"/>
          <w:lang w:eastAsia="es-MX"/>
        </w:rPr>
        <w:t>Actividad: Se refiere a la actividad que se estaba realizando cuando se encontró el defecto. Un ejemplo de estas actividades sería inspecciones de código, pruebas unitarias, pruebas de sistema, etc.</w:t>
      </w:r>
    </w:p>
    <w:p w:rsidR="00AC372B" w:rsidRPr="002D2732" w:rsidRDefault="00AC372B" w:rsidP="002D2732">
      <w:pPr>
        <w:pStyle w:val="Default"/>
        <w:numPr>
          <w:ilvl w:val="2"/>
          <w:numId w:val="18"/>
        </w:numPr>
        <w:spacing w:after="0" w:line="100" w:lineRule="atLeast"/>
        <w:rPr>
          <w:rFonts w:cs="Arial"/>
          <w:color w:val="000000"/>
          <w:sz w:val="20"/>
          <w:szCs w:val="20"/>
          <w:lang w:eastAsia="es-MX"/>
        </w:rPr>
      </w:pPr>
      <w:r>
        <w:rPr>
          <w:rFonts w:cs="Arial"/>
          <w:color w:val="000000"/>
          <w:sz w:val="20"/>
          <w:szCs w:val="20"/>
          <w:lang w:eastAsia="es-MX"/>
        </w:rPr>
        <w:t>Catalizador</w:t>
      </w:r>
      <w:r w:rsidRPr="002D2732">
        <w:rPr>
          <w:rFonts w:cs="Arial"/>
          <w:color w:val="000000"/>
          <w:sz w:val="20"/>
          <w:szCs w:val="20"/>
          <w:lang w:eastAsia="es-MX"/>
        </w:rPr>
        <w:t>: Se refiere al ambiente o condición existente que ocasiona que el defecto aparezca, aquella condición necesaria para reproducir el defecto. El método ya tiene algunos activadores definidos para cierto tipo de actividades, aunque también se pueden usar los propios.</w:t>
      </w:r>
    </w:p>
    <w:p w:rsidR="00AC372B" w:rsidRDefault="00AC372B" w:rsidP="002D2732">
      <w:pPr>
        <w:pStyle w:val="Default"/>
        <w:numPr>
          <w:ilvl w:val="2"/>
          <w:numId w:val="18"/>
        </w:numPr>
        <w:spacing w:after="0" w:line="100" w:lineRule="atLeast"/>
        <w:jc w:val="both"/>
        <w:rPr>
          <w:rFonts w:cs="Arial"/>
          <w:color w:val="000000"/>
          <w:sz w:val="20"/>
          <w:szCs w:val="20"/>
          <w:lang w:eastAsia="es-MX"/>
        </w:rPr>
      </w:pPr>
      <w:r w:rsidRPr="002D2732">
        <w:rPr>
          <w:rFonts w:cs="Arial"/>
          <w:color w:val="000000"/>
          <w:sz w:val="20"/>
          <w:szCs w:val="20"/>
          <w:lang w:eastAsia="es-MX"/>
        </w:rPr>
        <w:t>Impacto: Aquí se selecciona el impacto que el defecto podría haber tenido en el cliente final si no se arreglara. En caso de que el defecto lo haya detectado un cliente, se pone el impacto actual que el defecto tuvo en el cliente.</w:t>
      </w:r>
      <w:r>
        <w:rPr>
          <w:rFonts w:cs="Arial"/>
          <w:color w:val="000000"/>
          <w:sz w:val="20"/>
          <w:szCs w:val="20"/>
          <w:lang w:eastAsia="es-MX"/>
        </w:rPr>
        <w:t xml:space="preserve"> </w:t>
      </w:r>
      <w:r w:rsidRPr="00B43273">
        <w:rPr>
          <w:rFonts w:cs="Arial"/>
          <w:color w:val="000000"/>
          <w:sz w:val="20"/>
          <w:szCs w:val="20"/>
          <w:lang w:eastAsia="es-MX"/>
        </w:rPr>
        <w:t>Determinar en base a su prioridad e impacto si el defecto se corrige o no.</w:t>
      </w:r>
    </w:p>
    <w:p w:rsidR="00AC372B" w:rsidRDefault="00AC372B" w:rsidP="002D2732">
      <w:pPr>
        <w:pStyle w:val="Default"/>
        <w:numPr>
          <w:ilvl w:val="1"/>
          <w:numId w:val="18"/>
        </w:numPr>
        <w:spacing w:after="0" w:line="100" w:lineRule="atLeast"/>
        <w:jc w:val="both"/>
        <w:rPr>
          <w:rFonts w:cs="Arial"/>
          <w:color w:val="000000"/>
          <w:sz w:val="20"/>
          <w:szCs w:val="20"/>
          <w:lang w:eastAsia="es-MX"/>
        </w:rPr>
      </w:pPr>
      <w:r>
        <w:rPr>
          <w:rFonts w:cs="Arial"/>
          <w:color w:val="000000"/>
          <w:sz w:val="20"/>
          <w:szCs w:val="20"/>
          <w:lang w:eastAsia="es-MX"/>
        </w:rPr>
        <w:t>Cierre del defecto:</w:t>
      </w:r>
    </w:p>
    <w:p w:rsidR="00AC372B" w:rsidRPr="002D2732" w:rsidRDefault="00AC372B" w:rsidP="007958E9">
      <w:pPr>
        <w:pStyle w:val="Default"/>
        <w:numPr>
          <w:ilvl w:val="2"/>
          <w:numId w:val="18"/>
        </w:numPr>
        <w:spacing w:after="0" w:line="100" w:lineRule="atLeast"/>
        <w:rPr>
          <w:rFonts w:cs="Arial"/>
          <w:color w:val="000000"/>
          <w:sz w:val="20"/>
          <w:szCs w:val="20"/>
          <w:lang w:eastAsia="es-MX"/>
        </w:rPr>
      </w:pPr>
      <w:r w:rsidRPr="002D2732">
        <w:rPr>
          <w:rFonts w:cs="Arial"/>
          <w:color w:val="000000"/>
          <w:sz w:val="20"/>
          <w:szCs w:val="20"/>
          <w:lang w:eastAsia="es-MX"/>
        </w:rPr>
        <w:t>Target: Representa la entidad de alto nivel que se arregló. Por ejemplo, el diseño o el código del programa.</w:t>
      </w:r>
    </w:p>
    <w:p w:rsidR="00AC372B" w:rsidRPr="002D2732" w:rsidRDefault="00AC372B" w:rsidP="007958E9">
      <w:pPr>
        <w:pStyle w:val="Default"/>
        <w:numPr>
          <w:ilvl w:val="2"/>
          <w:numId w:val="18"/>
        </w:numPr>
        <w:spacing w:after="0" w:line="100" w:lineRule="atLeast"/>
        <w:rPr>
          <w:rFonts w:cs="Arial"/>
          <w:color w:val="000000"/>
          <w:sz w:val="20"/>
          <w:szCs w:val="20"/>
          <w:lang w:eastAsia="es-MX"/>
        </w:rPr>
      </w:pPr>
      <w:r w:rsidRPr="002D2732">
        <w:rPr>
          <w:rFonts w:cs="Arial"/>
          <w:color w:val="000000"/>
          <w:sz w:val="20"/>
          <w:szCs w:val="20"/>
          <w:lang w:eastAsia="es-MX"/>
        </w:rPr>
        <w:t>Tipo de defecto: Representa la naturaleza de la corrección que se realizó. Para este campo existen valores predeterminados, por ejemplo: asignación o inicialización, que se refiere a que el valor de una variable fue corregido; algoritmo/método, significa que se implementó o corrigió un algoritmo; tiempo/</w:t>
      </w:r>
      <w:proofErr w:type="spellStart"/>
      <w:r w:rsidRPr="002D2732">
        <w:rPr>
          <w:rFonts w:cs="Arial"/>
          <w:color w:val="000000"/>
          <w:sz w:val="20"/>
          <w:szCs w:val="20"/>
          <w:lang w:eastAsia="es-MX"/>
        </w:rPr>
        <w:t>serialización</w:t>
      </w:r>
      <w:proofErr w:type="spellEnd"/>
      <w:r w:rsidRPr="002D2732">
        <w:rPr>
          <w:rFonts w:cs="Arial"/>
          <w:color w:val="000000"/>
          <w:sz w:val="20"/>
          <w:szCs w:val="20"/>
          <w:lang w:eastAsia="es-MX"/>
        </w:rPr>
        <w:t xml:space="preserve">, que nos indica que se tuvo que implementar métodos de </w:t>
      </w:r>
      <w:proofErr w:type="spellStart"/>
      <w:r w:rsidRPr="002D2732">
        <w:rPr>
          <w:rFonts w:cs="Arial"/>
          <w:color w:val="000000"/>
          <w:sz w:val="20"/>
          <w:szCs w:val="20"/>
          <w:lang w:eastAsia="es-MX"/>
        </w:rPr>
        <w:t>serialización</w:t>
      </w:r>
      <w:proofErr w:type="spellEnd"/>
      <w:r w:rsidRPr="002D2732">
        <w:rPr>
          <w:rFonts w:cs="Arial"/>
          <w:color w:val="000000"/>
          <w:sz w:val="20"/>
          <w:szCs w:val="20"/>
          <w:lang w:eastAsia="es-MX"/>
        </w:rPr>
        <w:t xml:space="preserve"> en un recurso compartido.</w:t>
      </w:r>
    </w:p>
    <w:p w:rsidR="00AC372B" w:rsidRPr="002D2732" w:rsidRDefault="00AC372B" w:rsidP="007958E9">
      <w:pPr>
        <w:pStyle w:val="Default"/>
        <w:numPr>
          <w:ilvl w:val="2"/>
          <w:numId w:val="18"/>
        </w:numPr>
        <w:spacing w:after="0" w:line="100" w:lineRule="atLeast"/>
        <w:rPr>
          <w:rFonts w:cs="Arial"/>
          <w:color w:val="000000"/>
          <w:sz w:val="20"/>
          <w:szCs w:val="20"/>
          <w:lang w:eastAsia="es-MX"/>
        </w:rPr>
      </w:pPr>
      <w:r>
        <w:rPr>
          <w:rFonts w:cs="Arial"/>
          <w:color w:val="000000"/>
          <w:sz w:val="20"/>
          <w:szCs w:val="20"/>
          <w:lang w:eastAsia="es-MX"/>
        </w:rPr>
        <w:t>Calificador</w:t>
      </w:r>
      <w:r w:rsidRPr="002D2732">
        <w:rPr>
          <w:rFonts w:cs="Arial"/>
          <w:color w:val="000000"/>
          <w:sz w:val="20"/>
          <w:szCs w:val="20"/>
          <w:lang w:eastAsia="es-MX"/>
        </w:rPr>
        <w:t xml:space="preserve">: Aplica al tipo de defecto, y captura el calificativo que describe al defecto. Para este atributo existen 3 valores posibles: </w:t>
      </w:r>
    </w:p>
    <w:p w:rsidR="00AC372B" w:rsidRPr="002D2732" w:rsidRDefault="00AC372B" w:rsidP="007958E9">
      <w:pPr>
        <w:pStyle w:val="Default"/>
        <w:numPr>
          <w:ilvl w:val="3"/>
          <w:numId w:val="18"/>
        </w:numPr>
        <w:spacing w:after="0" w:line="100" w:lineRule="atLeast"/>
        <w:rPr>
          <w:rFonts w:cs="Arial"/>
          <w:color w:val="000000"/>
          <w:sz w:val="20"/>
          <w:szCs w:val="20"/>
          <w:lang w:eastAsia="es-MX"/>
        </w:rPr>
      </w:pPr>
      <w:r w:rsidRPr="002D2732">
        <w:rPr>
          <w:rFonts w:cs="Arial"/>
          <w:color w:val="000000"/>
          <w:sz w:val="20"/>
          <w:szCs w:val="20"/>
          <w:lang w:eastAsia="es-MX"/>
        </w:rPr>
        <w:t>Omisión: Indica que el defecto se debió a una omisión.</w:t>
      </w:r>
    </w:p>
    <w:p w:rsidR="00AC372B" w:rsidRPr="002D2732" w:rsidRDefault="00AC372B" w:rsidP="007958E9">
      <w:pPr>
        <w:pStyle w:val="Default"/>
        <w:numPr>
          <w:ilvl w:val="3"/>
          <w:numId w:val="18"/>
        </w:numPr>
        <w:spacing w:after="0" w:line="100" w:lineRule="atLeast"/>
        <w:rPr>
          <w:rFonts w:cs="Arial"/>
          <w:color w:val="000000"/>
          <w:sz w:val="20"/>
          <w:szCs w:val="20"/>
          <w:lang w:eastAsia="es-MX"/>
        </w:rPr>
      </w:pPr>
      <w:r w:rsidRPr="002D2732">
        <w:rPr>
          <w:rFonts w:cs="Arial"/>
          <w:color w:val="000000"/>
          <w:sz w:val="20"/>
          <w:szCs w:val="20"/>
          <w:lang w:eastAsia="es-MX"/>
        </w:rPr>
        <w:t>Incorrecto: Indica que valores incorrectos se usaron.</w:t>
      </w:r>
    </w:p>
    <w:p w:rsidR="00AC372B" w:rsidRPr="002D2732" w:rsidRDefault="00AC372B" w:rsidP="007958E9">
      <w:pPr>
        <w:pStyle w:val="Default"/>
        <w:numPr>
          <w:ilvl w:val="3"/>
          <w:numId w:val="18"/>
        </w:numPr>
        <w:spacing w:after="0" w:line="100" w:lineRule="atLeast"/>
        <w:rPr>
          <w:rFonts w:cs="Arial"/>
          <w:color w:val="000000"/>
          <w:sz w:val="20"/>
          <w:szCs w:val="20"/>
          <w:lang w:eastAsia="es-MX"/>
        </w:rPr>
      </w:pPr>
      <w:r w:rsidRPr="002D2732">
        <w:rPr>
          <w:rFonts w:cs="Arial"/>
          <w:color w:val="000000"/>
          <w:sz w:val="20"/>
          <w:szCs w:val="20"/>
          <w:lang w:eastAsia="es-MX"/>
        </w:rPr>
        <w:t>Extraño: Indica que el defecto se debe a algo no relevante al código.</w:t>
      </w:r>
    </w:p>
    <w:p w:rsidR="00AC372B" w:rsidRPr="002D2732" w:rsidRDefault="00AC372B" w:rsidP="007958E9">
      <w:pPr>
        <w:pStyle w:val="Default"/>
        <w:numPr>
          <w:ilvl w:val="2"/>
          <w:numId w:val="18"/>
        </w:numPr>
        <w:spacing w:after="0" w:line="100" w:lineRule="atLeast"/>
        <w:rPr>
          <w:rFonts w:cs="Arial"/>
          <w:color w:val="000000"/>
          <w:sz w:val="20"/>
          <w:szCs w:val="20"/>
          <w:lang w:eastAsia="es-MX"/>
        </w:rPr>
      </w:pPr>
      <w:r w:rsidRPr="002D2732">
        <w:rPr>
          <w:rFonts w:cs="Arial"/>
          <w:color w:val="000000"/>
          <w:sz w:val="20"/>
          <w:szCs w:val="20"/>
          <w:lang w:eastAsia="es-MX"/>
        </w:rPr>
        <w:t xml:space="preserve">Fuente: Identifica el origen del target que tenía el defecto. Para este atributo también existen ciertos valores predeterminados: </w:t>
      </w:r>
    </w:p>
    <w:p w:rsidR="00AC372B" w:rsidRPr="002D2732" w:rsidRDefault="00AC372B" w:rsidP="007958E9">
      <w:pPr>
        <w:pStyle w:val="Default"/>
        <w:numPr>
          <w:ilvl w:val="3"/>
          <w:numId w:val="18"/>
        </w:numPr>
        <w:spacing w:after="0" w:line="100" w:lineRule="atLeast"/>
        <w:rPr>
          <w:rFonts w:cs="Arial"/>
          <w:color w:val="000000"/>
          <w:sz w:val="20"/>
          <w:szCs w:val="20"/>
          <w:lang w:eastAsia="es-MX"/>
        </w:rPr>
      </w:pPr>
      <w:r w:rsidRPr="002D2732">
        <w:rPr>
          <w:rFonts w:cs="Arial"/>
          <w:color w:val="000000"/>
          <w:sz w:val="20"/>
          <w:szCs w:val="20"/>
          <w:lang w:eastAsia="es-MX"/>
        </w:rPr>
        <w:t>Desarrollado internamente: Nos dice que el defecto fue introducido por el equipo de desarrollo</w:t>
      </w:r>
    </w:p>
    <w:p w:rsidR="00AC372B" w:rsidRPr="002D2732" w:rsidRDefault="00AC372B" w:rsidP="007958E9">
      <w:pPr>
        <w:pStyle w:val="Default"/>
        <w:numPr>
          <w:ilvl w:val="3"/>
          <w:numId w:val="18"/>
        </w:numPr>
        <w:spacing w:after="0" w:line="100" w:lineRule="atLeast"/>
        <w:rPr>
          <w:rFonts w:cs="Arial"/>
          <w:color w:val="000000"/>
          <w:sz w:val="20"/>
          <w:szCs w:val="20"/>
          <w:lang w:eastAsia="es-MX"/>
        </w:rPr>
      </w:pPr>
      <w:r w:rsidRPr="002D2732">
        <w:rPr>
          <w:rFonts w:cs="Arial"/>
          <w:color w:val="000000"/>
          <w:sz w:val="20"/>
          <w:szCs w:val="20"/>
          <w:lang w:eastAsia="es-MX"/>
        </w:rPr>
        <w:t>Reusado de una librería: Nos indica que el defecto pertenecía a una librería de re</w:t>
      </w:r>
      <w:r>
        <w:rPr>
          <w:rFonts w:cs="Arial"/>
          <w:color w:val="000000"/>
          <w:sz w:val="20"/>
          <w:szCs w:val="20"/>
          <w:lang w:eastAsia="es-MX"/>
        </w:rPr>
        <w:t xml:space="preserve"> </w:t>
      </w:r>
      <w:r w:rsidRPr="002D2732">
        <w:rPr>
          <w:rFonts w:cs="Arial"/>
          <w:color w:val="000000"/>
          <w:sz w:val="20"/>
          <w:szCs w:val="20"/>
          <w:lang w:eastAsia="es-MX"/>
        </w:rPr>
        <w:t>uso.</w:t>
      </w:r>
    </w:p>
    <w:p w:rsidR="00AC372B" w:rsidRPr="002D2732" w:rsidRDefault="00AC372B" w:rsidP="007958E9">
      <w:pPr>
        <w:pStyle w:val="Default"/>
        <w:numPr>
          <w:ilvl w:val="3"/>
          <w:numId w:val="18"/>
        </w:numPr>
        <w:spacing w:after="0" w:line="100" w:lineRule="atLeast"/>
        <w:rPr>
          <w:rFonts w:cs="Arial"/>
          <w:color w:val="000000"/>
          <w:sz w:val="20"/>
          <w:szCs w:val="20"/>
          <w:lang w:eastAsia="es-MX"/>
        </w:rPr>
      </w:pPr>
      <w:proofErr w:type="spellStart"/>
      <w:r w:rsidRPr="002D2732">
        <w:rPr>
          <w:rFonts w:cs="Arial"/>
          <w:color w:val="000000"/>
          <w:sz w:val="20"/>
          <w:szCs w:val="20"/>
          <w:lang w:eastAsia="es-MX"/>
        </w:rPr>
        <w:t>Outsourced</w:t>
      </w:r>
      <w:proofErr w:type="spellEnd"/>
      <w:r w:rsidRPr="002D2732">
        <w:rPr>
          <w:rFonts w:cs="Arial"/>
          <w:color w:val="000000"/>
          <w:sz w:val="20"/>
          <w:szCs w:val="20"/>
          <w:lang w:eastAsia="es-MX"/>
        </w:rPr>
        <w:t xml:space="preserve">: Nos indica que el defecto fue introducido por un </w:t>
      </w:r>
      <w:r>
        <w:rPr>
          <w:rFonts w:cs="Arial"/>
          <w:color w:val="000000"/>
          <w:sz w:val="20"/>
          <w:szCs w:val="20"/>
          <w:lang w:eastAsia="es-MX"/>
        </w:rPr>
        <w:t>prestador de servicios</w:t>
      </w:r>
      <w:r w:rsidRPr="002D2732">
        <w:rPr>
          <w:rFonts w:cs="Arial"/>
          <w:color w:val="000000"/>
          <w:sz w:val="20"/>
          <w:szCs w:val="20"/>
          <w:lang w:eastAsia="es-MX"/>
        </w:rPr>
        <w:t>.</w:t>
      </w:r>
    </w:p>
    <w:p w:rsidR="00AC372B" w:rsidRPr="002D2732" w:rsidRDefault="00AC372B" w:rsidP="007958E9">
      <w:pPr>
        <w:pStyle w:val="Default"/>
        <w:numPr>
          <w:ilvl w:val="3"/>
          <w:numId w:val="18"/>
        </w:numPr>
        <w:spacing w:after="0" w:line="100" w:lineRule="atLeast"/>
        <w:rPr>
          <w:rFonts w:cs="Arial"/>
          <w:color w:val="000000"/>
          <w:sz w:val="20"/>
          <w:szCs w:val="20"/>
          <w:lang w:eastAsia="es-MX"/>
        </w:rPr>
      </w:pPr>
      <w:r>
        <w:rPr>
          <w:rFonts w:cs="Arial"/>
          <w:color w:val="000000"/>
          <w:sz w:val="20"/>
          <w:szCs w:val="20"/>
          <w:lang w:eastAsia="es-MX"/>
        </w:rPr>
        <w:t>Portado</w:t>
      </w:r>
      <w:r w:rsidRPr="002D2732">
        <w:rPr>
          <w:rFonts w:cs="Arial"/>
          <w:color w:val="000000"/>
          <w:sz w:val="20"/>
          <w:szCs w:val="20"/>
          <w:lang w:eastAsia="es-MX"/>
        </w:rPr>
        <w:t>: Nos indica que el defecto tiene que ver con una parte que fue validada en un ambiente diferente.</w:t>
      </w:r>
    </w:p>
    <w:p w:rsidR="00AC372B" w:rsidRPr="002D2732" w:rsidRDefault="00AC372B" w:rsidP="007958E9">
      <w:pPr>
        <w:pStyle w:val="Default"/>
        <w:numPr>
          <w:ilvl w:val="2"/>
          <w:numId w:val="18"/>
        </w:numPr>
        <w:spacing w:after="0" w:line="100" w:lineRule="atLeast"/>
        <w:rPr>
          <w:rFonts w:cs="Arial"/>
          <w:color w:val="000000"/>
          <w:sz w:val="20"/>
          <w:szCs w:val="20"/>
          <w:lang w:eastAsia="es-MX"/>
        </w:rPr>
      </w:pPr>
      <w:r w:rsidRPr="002D2732">
        <w:rPr>
          <w:rFonts w:cs="Arial"/>
          <w:color w:val="000000"/>
          <w:sz w:val="20"/>
          <w:szCs w:val="20"/>
          <w:lang w:eastAsia="es-MX"/>
        </w:rPr>
        <w:t>Edad: Identifica el historial del target que tenía el defecto. Para este campo existen los siguientes valores:</w:t>
      </w:r>
    </w:p>
    <w:p w:rsidR="00AC372B" w:rsidRPr="002D2732" w:rsidRDefault="00AC372B" w:rsidP="007958E9">
      <w:pPr>
        <w:pStyle w:val="Default"/>
        <w:numPr>
          <w:ilvl w:val="3"/>
          <w:numId w:val="18"/>
        </w:numPr>
        <w:spacing w:after="0" w:line="100" w:lineRule="atLeast"/>
        <w:rPr>
          <w:rFonts w:cs="Arial"/>
          <w:color w:val="000000"/>
          <w:sz w:val="20"/>
          <w:szCs w:val="20"/>
          <w:lang w:eastAsia="es-MX"/>
        </w:rPr>
      </w:pPr>
      <w:r w:rsidRPr="002D2732">
        <w:rPr>
          <w:rFonts w:cs="Arial"/>
          <w:color w:val="000000"/>
          <w:sz w:val="20"/>
          <w:szCs w:val="20"/>
          <w:lang w:eastAsia="es-MX"/>
        </w:rPr>
        <w:t>Base: Nos indica que el defecto está en un aparte del producto que no ha sido modificada en el proyecto actual, y no es parte de una librería de re</w:t>
      </w:r>
      <w:r>
        <w:rPr>
          <w:rFonts w:cs="Arial"/>
          <w:color w:val="000000"/>
          <w:sz w:val="20"/>
          <w:szCs w:val="20"/>
          <w:lang w:eastAsia="es-MX"/>
        </w:rPr>
        <w:t xml:space="preserve"> </w:t>
      </w:r>
      <w:r w:rsidRPr="002D2732">
        <w:rPr>
          <w:rFonts w:cs="Arial"/>
          <w:color w:val="000000"/>
          <w:sz w:val="20"/>
          <w:szCs w:val="20"/>
          <w:lang w:eastAsia="es-MX"/>
        </w:rPr>
        <w:t>uso. Es un defecto latente.</w:t>
      </w:r>
    </w:p>
    <w:p w:rsidR="00AC372B" w:rsidRPr="002D2732" w:rsidRDefault="00AC372B" w:rsidP="007958E9">
      <w:pPr>
        <w:pStyle w:val="Default"/>
        <w:numPr>
          <w:ilvl w:val="3"/>
          <w:numId w:val="18"/>
        </w:numPr>
        <w:spacing w:after="0" w:line="100" w:lineRule="atLeast"/>
        <w:rPr>
          <w:rFonts w:cs="Arial"/>
          <w:color w:val="000000"/>
          <w:sz w:val="20"/>
          <w:szCs w:val="20"/>
          <w:lang w:eastAsia="es-MX"/>
        </w:rPr>
      </w:pPr>
      <w:r w:rsidRPr="002D2732">
        <w:rPr>
          <w:rFonts w:cs="Arial"/>
          <w:color w:val="000000"/>
          <w:sz w:val="20"/>
          <w:szCs w:val="20"/>
          <w:lang w:eastAsia="es-MX"/>
        </w:rPr>
        <w:t>Nuevo: El defecto fue introducido en el proyecto actual.</w:t>
      </w:r>
    </w:p>
    <w:p w:rsidR="00AC372B" w:rsidRPr="002D2732" w:rsidRDefault="00AC372B" w:rsidP="007958E9">
      <w:pPr>
        <w:pStyle w:val="Default"/>
        <w:numPr>
          <w:ilvl w:val="3"/>
          <w:numId w:val="18"/>
        </w:numPr>
        <w:spacing w:after="0" w:line="100" w:lineRule="atLeast"/>
        <w:rPr>
          <w:rFonts w:cs="Arial"/>
          <w:color w:val="000000"/>
          <w:sz w:val="20"/>
          <w:szCs w:val="20"/>
          <w:lang w:eastAsia="es-MX"/>
        </w:rPr>
      </w:pPr>
      <w:r w:rsidRPr="002D2732">
        <w:rPr>
          <w:rFonts w:cs="Arial"/>
          <w:color w:val="000000"/>
          <w:sz w:val="20"/>
          <w:szCs w:val="20"/>
          <w:lang w:eastAsia="es-MX"/>
        </w:rPr>
        <w:t>Re-escrito: El defecto fue introducido por re-diseñar o re-escribir una función con el objetivo de mejorar su diseño o calidad.</w:t>
      </w:r>
    </w:p>
    <w:p w:rsidR="00AC372B" w:rsidRDefault="00AC372B" w:rsidP="007958E9">
      <w:pPr>
        <w:pStyle w:val="Default"/>
        <w:numPr>
          <w:ilvl w:val="3"/>
          <w:numId w:val="18"/>
        </w:numPr>
        <w:spacing w:after="0" w:line="100" w:lineRule="atLeast"/>
        <w:jc w:val="both"/>
        <w:rPr>
          <w:rFonts w:cs="Arial"/>
          <w:color w:val="000000"/>
          <w:sz w:val="20"/>
          <w:szCs w:val="20"/>
          <w:lang w:eastAsia="es-MX"/>
        </w:rPr>
      </w:pPr>
      <w:r w:rsidRPr="002D2732">
        <w:rPr>
          <w:rFonts w:cs="Arial"/>
          <w:color w:val="000000"/>
          <w:sz w:val="20"/>
          <w:szCs w:val="20"/>
          <w:lang w:eastAsia="es-MX"/>
        </w:rPr>
        <w:t>Re-arreglado: El defecto fue introducido al proveer una solución a un defecto previo.</w:t>
      </w:r>
    </w:p>
    <w:p w:rsidR="00AC372B" w:rsidRDefault="00AC372B" w:rsidP="002D2732">
      <w:pPr>
        <w:pStyle w:val="Default"/>
        <w:numPr>
          <w:ilvl w:val="0"/>
          <w:numId w:val="18"/>
        </w:numPr>
        <w:spacing w:after="0" w:line="100" w:lineRule="atLeast"/>
        <w:jc w:val="both"/>
        <w:rPr>
          <w:rFonts w:cs="Arial"/>
          <w:color w:val="000000"/>
          <w:sz w:val="20"/>
          <w:szCs w:val="20"/>
          <w:lang w:eastAsia="es-MX"/>
        </w:rPr>
      </w:pPr>
      <w:r w:rsidRPr="00B43273">
        <w:rPr>
          <w:rFonts w:cs="Arial"/>
          <w:color w:val="000000"/>
          <w:sz w:val="20"/>
          <w:szCs w:val="20"/>
          <w:lang w:eastAsia="es-MX"/>
        </w:rPr>
        <w:t>Corrección del defecto en caso que se haya decidido.</w:t>
      </w:r>
    </w:p>
    <w:p w:rsidR="00AC372B" w:rsidRDefault="00AC372B" w:rsidP="002D2732">
      <w:pPr>
        <w:pStyle w:val="Default"/>
        <w:numPr>
          <w:ilvl w:val="0"/>
          <w:numId w:val="18"/>
        </w:numPr>
        <w:spacing w:after="0" w:line="100" w:lineRule="atLeast"/>
        <w:jc w:val="both"/>
        <w:rPr>
          <w:rFonts w:cs="Arial"/>
          <w:color w:val="000000"/>
          <w:sz w:val="20"/>
          <w:szCs w:val="20"/>
          <w:lang w:eastAsia="es-MX"/>
        </w:rPr>
      </w:pPr>
      <w:r w:rsidRPr="00B43273">
        <w:rPr>
          <w:rFonts w:cs="Arial"/>
          <w:color w:val="000000"/>
          <w:sz w:val="20"/>
          <w:szCs w:val="20"/>
          <w:lang w:eastAsia="es-MX"/>
        </w:rPr>
        <w:t>Revisión de la corrección.</w:t>
      </w:r>
    </w:p>
    <w:p w:rsidR="00AC372B" w:rsidRDefault="00AC372B" w:rsidP="002D2732">
      <w:pPr>
        <w:pStyle w:val="Default"/>
        <w:numPr>
          <w:ilvl w:val="0"/>
          <w:numId w:val="18"/>
        </w:numPr>
        <w:spacing w:after="0" w:line="100" w:lineRule="atLeast"/>
        <w:jc w:val="both"/>
        <w:rPr>
          <w:rFonts w:cs="Arial"/>
          <w:color w:val="000000"/>
          <w:sz w:val="20"/>
          <w:szCs w:val="20"/>
          <w:lang w:eastAsia="es-MX"/>
        </w:rPr>
      </w:pPr>
      <w:r w:rsidRPr="00B43273">
        <w:rPr>
          <w:rFonts w:cs="Arial"/>
          <w:color w:val="000000"/>
          <w:sz w:val="20"/>
          <w:szCs w:val="20"/>
          <w:lang w:eastAsia="es-MX"/>
        </w:rPr>
        <w:t>Registro final del defecto.</w:t>
      </w:r>
    </w:p>
    <w:p w:rsidR="00AC372B" w:rsidRDefault="00AC372B">
      <w:pPr>
        <w:pStyle w:val="Default"/>
        <w:spacing w:after="0" w:line="100" w:lineRule="atLeast"/>
        <w:jc w:val="both"/>
        <w:rPr>
          <w:rFonts w:cs="Arial"/>
          <w:color w:val="000000"/>
          <w:sz w:val="20"/>
          <w:szCs w:val="20"/>
          <w:lang w:eastAsia="es-MX"/>
        </w:rPr>
      </w:pPr>
      <w:r w:rsidRPr="00B43273">
        <w:rPr>
          <w:rFonts w:cs="Arial"/>
          <w:color w:val="000000"/>
          <w:sz w:val="20"/>
          <w:szCs w:val="20"/>
          <w:lang w:eastAsia="es-MX"/>
        </w:rPr>
        <w:t>El desarrollador contará con una plantilla para cada actividad de calidad, la cual servirá como guía y formato de registro.</w:t>
      </w:r>
    </w:p>
    <w:p w:rsidR="00AC372B" w:rsidRDefault="00AC372B">
      <w:pPr>
        <w:pStyle w:val="Default"/>
        <w:spacing w:after="0" w:line="100" w:lineRule="atLeast"/>
        <w:jc w:val="both"/>
        <w:rPr>
          <w:rFonts w:cs="Arial"/>
          <w:color w:val="000000"/>
          <w:sz w:val="20"/>
          <w:szCs w:val="20"/>
          <w:lang w:eastAsia="es-MX"/>
        </w:rPr>
      </w:pPr>
    </w:p>
    <w:p w:rsidR="00AC372B" w:rsidRPr="005306A6" w:rsidRDefault="00AC372B" w:rsidP="007E1E24">
      <w:pPr>
        <w:pStyle w:val="Ttulo4"/>
        <w:rPr>
          <w:rFonts w:ascii="Calibri" w:hAnsi="Calibri"/>
          <w:lang w:val="es-MX" w:eastAsia="es-MX"/>
        </w:rPr>
      </w:pPr>
      <w:r w:rsidRPr="005306A6">
        <w:rPr>
          <w:rFonts w:ascii="Calibri" w:hAnsi="Calibri"/>
          <w:lang w:val="es-MX" w:eastAsia="es-MX"/>
        </w:rPr>
        <w:t>Revisión de Métricas</w:t>
      </w:r>
    </w:p>
    <w:p w:rsidR="00AC372B" w:rsidRDefault="00AC372B">
      <w:pPr>
        <w:pStyle w:val="Default"/>
        <w:spacing w:after="0" w:line="100" w:lineRule="atLeast"/>
        <w:jc w:val="both"/>
        <w:rPr>
          <w:rFonts w:cs="Arial"/>
          <w:color w:val="000000"/>
          <w:sz w:val="20"/>
          <w:szCs w:val="20"/>
          <w:lang w:eastAsia="es-MX"/>
        </w:rPr>
      </w:pPr>
      <w:r w:rsidRPr="00B43273">
        <w:rPr>
          <w:rFonts w:cs="Arial"/>
          <w:color w:val="000000"/>
          <w:sz w:val="20"/>
          <w:szCs w:val="20"/>
          <w:lang w:eastAsia="es-MX"/>
        </w:rPr>
        <w:t>Finalmente el desarrollador será capaz de revisar sus estadísticas de desempeño personal, ya sea por proyecto o por el conjunto de los proyectos en los que ha estado involucrado. Entre los datos que podrá revisar estarán:</w:t>
      </w:r>
    </w:p>
    <w:p w:rsidR="00AC372B" w:rsidRDefault="00AC372B">
      <w:pPr>
        <w:pStyle w:val="Default"/>
        <w:spacing w:after="0" w:line="100" w:lineRule="atLeast"/>
        <w:jc w:val="both"/>
        <w:rPr>
          <w:rFonts w:cs="Arial"/>
          <w:color w:val="000000"/>
          <w:sz w:val="20"/>
          <w:szCs w:val="20"/>
          <w:lang w:eastAsia="es-MX"/>
        </w:rPr>
      </w:pPr>
      <w:r w:rsidRPr="00B43273">
        <w:rPr>
          <w:rFonts w:cs="Arial"/>
          <w:color w:val="000000"/>
          <w:sz w:val="20"/>
          <w:szCs w:val="20"/>
          <w:lang w:eastAsia="es-MX"/>
        </w:rPr>
        <w:t>•</w:t>
      </w:r>
      <w:r w:rsidRPr="00B43273">
        <w:rPr>
          <w:rFonts w:cs="Arial"/>
          <w:color w:val="000000"/>
          <w:sz w:val="20"/>
          <w:szCs w:val="20"/>
          <w:lang w:eastAsia="es-MX"/>
        </w:rPr>
        <w:tab/>
        <w:t>Productividad, que se mide en unidad de tamaño sobre tiempo.</w:t>
      </w:r>
    </w:p>
    <w:p w:rsidR="00AC372B" w:rsidRDefault="00AC372B">
      <w:pPr>
        <w:pStyle w:val="Default"/>
        <w:spacing w:after="0" w:line="100" w:lineRule="atLeast"/>
        <w:jc w:val="both"/>
        <w:rPr>
          <w:rFonts w:cs="Arial"/>
          <w:color w:val="000000"/>
          <w:sz w:val="20"/>
          <w:szCs w:val="20"/>
          <w:lang w:eastAsia="es-MX"/>
        </w:rPr>
      </w:pPr>
      <w:r w:rsidRPr="00B43273">
        <w:rPr>
          <w:rFonts w:cs="Arial"/>
          <w:color w:val="000000"/>
          <w:sz w:val="20"/>
          <w:szCs w:val="20"/>
          <w:lang w:eastAsia="es-MX"/>
        </w:rPr>
        <w:t>•</w:t>
      </w:r>
      <w:r w:rsidRPr="00B43273">
        <w:rPr>
          <w:rFonts w:cs="Arial"/>
          <w:color w:val="000000"/>
          <w:sz w:val="20"/>
          <w:szCs w:val="20"/>
          <w:lang w:eastAsia="es-MX"/>
        </w:rPr>
        <w:tab/>
        <w:t>Tasa de inyección de defectos, que es el número de defectos sobre unidad de tamaño.</w:t>
      </w:r>
    </w:p>
    <w:p w:rsidR="00AC372B" w:rsidRDefault="00AC372B">
      <w:pPr>
        <w:pStyle w:val="Default"/>
        <w:spacing w:after="0" w:line="100" w:lineRule="atLeast"/>
        <w:jc w:val="both"/>
        <w:rPr>
          <w:rFonts w:cs="Arial"/>
          <w:color w:val="000000"/>
          <w:sz w:val="20"/>
          <w:szCs w:val="20"/>
          <w:lang w:eastAsia="es-MX"/>
        </w:rPr>
      </w:pPr>
      <w:r w:rsidRPr="00B43273">
        <w:rPr>
          <w:rFonts w:cs="Arial"/>
          <w:color w:val="000000"/>
          <w:sz w:val="20"/>
          <w:szCs w:val="20"/>
          <w:lang w:eastAsia="es-MX"/>
        </w:rPr>
        <w:t>•</w:t>
      </w:r>
      <w:r w:rsidRPr="00B43273">
        <w:rPr>
          <w:rFonts w:cs="Arial"/>
          <w:color w:val="000000"/>
          <w:sz w:val="20"/>
          <w:szCs w:val="20"/>
          <w:lang w:eastAsia="es-MX"/>
        </w:rPr>
        <w:tab/>
        <w:t>Porcentaje de re trabajo, que es la cantidad de trabajo que se tuvo que realizar a causa de los defectos inyectados.</w:t>
      </w:r>
    </w:p>
    <w:p w:rsidR="00AC372B" w:rsidRDefault="00AC372B" w:rsidP="007958E9">
      <w:pPr>
        <w:pStyle w:val="Default"/>
        <w:spacing w:after="0" w:line="100" w:lineRule="atLeast"/>
        <w:jc w:val="both"/>
        <w:rPr>
          <w:rFonts w:cs="Arial"/>
          <w:color w:val="000000"/>
          <w:sz w:val="20"/>
          <w:szCs w:val="20"/>
          <w:lang w:eastAsia="es-MX"/>
        </w:rPr>
      </w:pPr>
      <w:r w:rsidRPr="00B43273">
        <w:rPr>
          <w:rFonts w:cs="Arial"/>
          <w:color w:val="000000"/>
          <w:sz w:val="20"/>
          <w:szCs w:val="20"/>
          <w:lang w:eastAsia="es-MX"/>
        </w:rPr>
        <w:t>•</w:t>
      </w:r>
      <w:r w:rsidRPr="00B43273">
        <w:rPr>
          <w:rFonts w:cs="Arial"/>
          <w:color w:val="000000"/>
          <w:sz w:val="20"/>
          <w:szCs w:val="20"/>
          <w:lang w:eastAsia="es-MX"/>
        </w:rPr>
        <w:tab/>
        <w:t>Productividad real, que es la productividad ponderada con el porcentaje de re trabajo.</w:t>
      </w:r>
    </w:p>
    <w:p w:rsidR="00AC372B" w:rsidRDefault="00AC372B">
      <w:pPr>
        <w:pStyle w:val="Default"/>
        <w:spacing w:after="0" w:line="100" w:lineRule="atLeast"/>
        <w:jc w:val="both"/>
        <w:rPr>
          <w:rFonts w:cs="Arial"/>
          <w:color w:val="000000"/>
          <w:sz w:val="20"/>
          <w:szCs w:val="20"/>
          <w:lang w:eastAsia="es-MX"/>
        </w:rPr>
      </w:pPr>
    </w:p>
    <w:p w:rsidR="00AC372B" w:rsidRPr="00B43273" w:rsidRDefault="00AC372B" w:rsidP="007E1E24">
      <w:pPr>
        <w:pStyle w:val="Ttulo3"/>
        <w:rPr>
          <w:rFonts w:ascii="Calibri" w:hAnsi="Calibri"/>
          <w:lang w:eastAsia="es-MX"/>
        </w:rPr>
      </w:pPr>
      <w:bookmarkStart w:id="29" w:name="_Toc291696636"/>
      <w:proofErr w:type="spellStart"/>
      <w:r w:rsidRPr="00B43273">
        <w:rPr>
          <w:rFonts w:ascii="Calibri" w:hAnsi="Calibri"/>
          <w:lang w:eastAsia="es-MX"/>
        </w:rPr>
        <w:t>Líder</w:t>
      </w:r>
      <w:proofErr w:type="spellEnd"/>
      <w:r w:rsidRPr="00B43273">
        <w:rPr>
          <w:rFonts w:ascii="Calibri" w:hAnsi="Calibri"/>
          <w:lang w:eastAsia="es-MX"/>
        </w:rPr>
        <w:t xml:space="preserve"> de </w:t>
      </w:r>
      <w:proofErr w:type="spellStart"/>
      <w:r w:rsidRPr="00B43273">
        <w:rPr>
          <w:rFonts w:ascii="Calibri" w:hAnsi="Calibri"/>
          <w:lang w:eastAsia="es-MX"/>
        </w:rPr>
        <w:t>Proyecto</w:t>
      </w:r>
      <w:bookmarkEnd w:id="29"/>
      <w:proofErr w:type="spellEnd"/>
    </w:p>
    <w:p w:rsidR="00AC372B" w:rsidRDefault="00AC372B">
      <w:pPr>
        <w:pStyle w:val="Default"/>
        <w:spacing w:after="0" w:line="100" w:lineRule="atLeast"/>
        <w:jc w:val="both"/>
        <w:rPr>
          <w:rFonts w:cs="Arial"/>
          <w:color w:val="000000"/>
          <w:sz w:val="20"/>
          <w:szCs w:val="20"/>
          <w:lang w:eastAsia="es-MX"/>
        </w:rPr>
      </w:pPr>
      <w:r w:rsidRPr="00B43273">
        <w:rPr>
          <w:rFonts w:cs="Arial"/>
          <w:color w:val="000000"/>
          <w:sz w:val="20"/>
          <w:szCs w:val="20"/>
          <w:lang w:eastAsia="es-MX"/>
        </w:rPr>
        <w:t>El líder de proyecto tendrá como actividades principales:</w:t>
      </w:r>
    </w:p>
    <w:p w:rsidR="00AC372B" w:rsidRDefault="00AC372B">
      <w:pPr>
        <w:pStyle w:val="Default"/>
        <w:spacing w:after="0" w:line="100" w:lineRule="atLeast"/>
        <w:jc w:val="both"/>
        <w:rPr>
          <w:rFonts w:cs="Arial"/>
          <w:color w:val="000000"/>
          <w:sz w:val="20"/>
          <w:szCs w:val="20"/>
          <w:lang w:eastAsia="es-MX"/>
        </w:rPr>
      </w:pPr>
      <w:r w:rsidRPr="00B43273">
        <w:rPr>
          <w:rFonts w:cs="Arial"/>
          <w:color w:val="000000"/>
          <w:sz w:val="20"/>
          <w:szCs w:val="20"/>
          <w:lang w:eastAsia="es-MX"/>
        </w:rPr>
        <w:t>•</w:t>
      </w:r>
      <w:r w:rsidRPr="00B43273">
        <w:rPr>
          <w:rFonts w:cs="Arial"/>
          <w:color w:val="000000"/>
          <w:sz w:val="20"/>
          <w:szCs w:val="20"/>
          <w:lang w:eastAsia="es-MX"/>
        </w:rPr>
        <w:tab/>
        <w:t>Determinar el ciclo de vida del proyecto.</w:t>
      </w:r>
    </w:p>
    <w:p w:rsidR="00AC372B" w:rsidRDefault="00AC372B">
      <w:pPr>
        <w:pStyle w:val="Default"/>
        <w:spacing w:after="0" w:line="100" w:lineRule="atLeast"/>
        <w:jc w:val="both"/>
        <w:rPr>
          <w:rFonts w:cs="Arial"/>
          <w:color w:val="000000"/>
          <w:sz w:val="20"/>
          <w:szCs w:val="20"/>
          <w:lang w:eastAsia="es-MX"/>
        </w:rPr>
      </w:pPr>
      <w:r w:rsidRPr="00B43273">
        <w:rPr>
          <w:rFonts w:cs="Arial"/>
          <w:color w:val="000000"/>
          <w:sz w:val="20"/>
          <w:szCs w:val="20"/>
          <w:lang w:eastAsia="es-MX"/>
        </w:rPr>
        <w:t>•</w:t>
      </w:r>
      <w:r w:rsidRPr="00B43273">
        <w:rPr>
          <w:rFonts w:cs="Arial"/>
          <w:color w:val="000000"/>
          <w:sz w:val="20"/>
          <w:szCs w:val="20"/>
          <w:lang w:eastAsia="es-MX"/>
        </w:rPr>
        <w:tab/>
        <w:t>Realizar el plan de proyecto.</w:t>
      </w:r>
    </w:p>
    <w:p w:rsidR="00AC372B" w:rsidRDefault="00AC372B">
      <w:pPr>
        <w:pStyle w:val="Default"/>
        <w:spacing w:after="0" w:line="100" w:lineRule="atLeast"/>
        <w:jc w:val="both"/>
        <w:rPr>
          <w:rFonts w:cs="Arial"/>
          <w:color w:val="000000"/>
          <w:sz w:val="20"/>
          <w:szCs w:val="20"/>
          <w:lang w:eastAsia="es-MX"/>
        </w:rPr>
      </w:pPr>
      <w:r w:rsidRPr="00B43273">
        <w:rPr>
          <w:rFonts w:cs="Arial"/>
          <w:color w:val="000000"/>
          <w:sz w:val="20"/>
          <w:szCs w:val="20"/>
          <w:lang w:eastAsia="es-MX"/>
        </w:rPr>
        <w:t>•</w:t>
      </w:r>
      <w:r w:rsidRPr="00B43273">
        <w:rPr>
          <w:rFonts w:cs="Arial"/>
          <w:color w:val="000000"/>
          <w:sz w:val="20"/>
          <w:szCs w:val="20"/>
          <w:lang w:eastAsia="es-MX"/>
        </w:rPr>
        <w:tab/>
        <w:t>Realizar el plan de calidad de proyecto.</w:t>
      </w:r>
    </w:p>
    <w:p w:rsidR="00AC372B" w:rsidRDefault="00AC372B">
      <w:pPr>
        <w:pStyle w:val="Default"/>
        <w:spacing w:after="0" w:line="100" w:lineRule="atLeast"/>
        <w:jc w:val="both"/>
        <w:rPr>
          <w:rFonts w:cs="Arial"/>
          <w:color w:val="000000"/>
          <w:sz w:val="20"/>
          <w:szCs w:val="20"/>
          <w:lang w:eastAsia="es-MX"/>
        </w:rPr>
      </w:pPr>
      <w:r w:rsidRPr="00B43273">
        <w:rPr>
          <w:rFonts w:cs="Arial"/>
          <w:color w:val="000000"/>
          <w:sz w:val="20"/>
          <w:szCs w:val="20"/>
          <w:lang w:eastAsia="es-MX"/>
        </w:rPr>
        <w:t>•</w:t>
      </w:r>
      <w:r w:rsidRPr="00B43273">
        <w:rPr>
          <w:rFonts w:cs="Arial"/>
          <w:color w:val="000000"/>
          <w:sz w:val="20"/>
          <w:szCs w:val="20"/>
          <w:lang w:eastAsia="es-MX"/>
        </w:rPr>
        <w:tab/>
        <w:t>Asignar actividades de trabajo y calidad a los desarrolladores.</w:t>
      </w:r>
    </w:p>
    <w:p w:rsidR="00AC372B" w:rsidRDefault="00AC372B">
      <w:pPr>
        <w:pStyle w:val="Default"/>
        <w:spacing w:after="0" w:line="100" w:lineRule="atLeast"/>
        <w:jc w:val="both"/>
        <w:rPr>
          <w:rFonts w:cs="Arial"/>
          <w:color w:val="000000"/>
          <w:sz w:val="20"/>
          <w:szCs w:val="20"/>
          <w:lang w:eastAsia="es-MX"/>
        </w:rPr>
      </w:pPr>
      <w:r w:rsidRPr="00B43273">
        <w:rPr>
          <w:rFonts w:cs="Arial"/>
          <w:color w:val="000000"/>
          <w:sz w:val="20"/>
          <w:szCs w:val="20"/>
          <w:lang w:eastAsia="es-MX"/>
        </w:rPr>
        <w:t>•</w:t>
      </w:r>
      <w:r w:rsidRPr="00B43273">
        <w:rPr>
          <w:rFonts w:cs="Arial"/>
          <w:color w:val="000000"/>
          <w:sz w:val="20"/>
          <w:szCs w:val="20"/>
          <w:lang w:eastAsia="es-MX"/>
        </w:rPr>
        <w:tab/>
        <w:t>Generar reportes estadísticos del equipo.</w:t>
      </w:r>
    </w:p>
    <w:p w:rsidR="00AC372B" w:rsidRDefault="00AC372B">
      <w:pPr>
        <w:pStyle w:val="Default"/>
        <w:spacing w:after="0" w:line="100" w:lineRule="atLeast"/>
        <w:jc w:val="both"/>
        <w:rPr>
          <w:rFonts w:cs="Arial"/>
          <w:color w:val="000000"/>
          <w:sz w:val="20"/>
          <w:szCs w:val="20"/>
          <w:lang w:eastAsia="es-MX"/>
        </w:rPr>
      </w:pPr>
      <w:r w:rsidRPr="00B43273">
        <w:rPr>
          <w:rFonts w:cs="Arial"/>
          <w:color w:val="000000"/>
          <w:sz w:val="20"/>
          <w:szCs w:val="20"/>
          <w:lang w:eastAsia="es-MX"/>
        </w:rPr>
        <w:t>•</w:t>
      </w:r>
      <w:r w:rsidRPr="00B43273">
        <w:rPr>
          <w:rFonts w:cs="Arial"/>
          <w:color w:val="000000"/>
          <w:sz w:val="20"/>
          <w:szCs w:val="20"/>
          <w:lang w:eastAsia="es-MX"/>
        </w:rPr>
        <w:tab/>
        <w:t>Generar reportes estadísticos de los proyectos a su cargo.</w:t>
      </w:r>
    </w:p>
    <w:p w:rsidR="00AC372B" w:rsidRDefault="00AC372B">
      <w:pPr>
        <w:pStyle w:val="Default"/>
        <w:spacing w:after="0" w:line="100" w:lineRule="atLeast"/>
        <w:jc w:val="both"/>
        <w:rPr>
          <w:rFonts w:cs="Arial"/>
          <w:color w:val="000000"/>
          <w:sz w:val="20"/>
          <w:szCs w:val="20"/>
          <w:lang w:eastAsia="es-MX"/>
        </w:rPr>
      </w:pPr>
    </w:p>
    <w:p w:rsidR="00AC372B" w:rsidRPr="005306A6" w:rsidRDefault="00AC372B" w:rsidP="007E1E24">
      <w:pPr>
        <w:pStyle w:val="Ttulo4"/>
        <w:rPr>
          <w:rFonts w:ascii="Calibri" w:hAnsi="Calibri"/>
          <w:lang w:val="es-MX" w:eastAsia="es-MX"/>
        </w:rPr>
      </w:pPr>
      <w:r w:rsidRPr="005306A6">
        <w:rPr>
          <w:rFonts w:ascii="Calibri" w:hAnsi="Calibri"/>
          <w:lang w:val="es-MX" w:eastAsia="es-MX"/>
        </w:rPr>
        <w:t>Planeación de Proyecto</w:t>
      </w:r>
    </w:p>
    <w:p w:rsidR="00AC372B" w:rsidRDefault="00AC372B">
      <w:pPr>
        <w:pStyle w:val="Default"/>
        <w:spacing w:after="0" w:line="100" w:lineRule="atLeast"/>
        <w:jc w:val="both"/>
        <w:rPr>
          <w:rFonts w:cs="Arial"/>
          <w:color w:val="000000"/>
          <w:sz w:val="20"/>
          <w:szCs w:val="20"/>
          <w:lang w:eastAsia="es-MX"/>
        </w:rPr>
      </w:pPr>
      <w:r w:rsidRPr="00B43273">
        <w:rPr>
          <w:rFonts w:cs="Arial"/>
          <w:color w:val="000000"/>
          <w:sz w:val="20"/>
          <w:szCs w:val="20"/>
          <w:lang w:eastAsia="es-MX"/>
        </w:rPr>
        <w:t>El líder de proyecto inicia con una serie de proyectos y recursos asignados por el gerente.</w:t>
      </w:r>
      <w:r>
        <w:rPr>
          <w:rFonts w:cs="Arial"/>
          <w:color w:val="000000"/>
          <w:sz w:val="20"/>
          <w:szCs w:val="20"/>
          <w:lang w:eastAsia="es-MX"/>
        </w:rPr>
        <w:t xml:space="preserve"> </w:t>
      </w:r>
      <w:r w:rsidRPr="00B43273">
        <w:rPr>
          <w:rFonts w:cs="Arial"/>
          <w:color w:val="000000"/>
          <w:sz w:val="20"/>
          <w:szCs w:val="20"/>
          <w:lang w:eastAsia="es-MX"/>
        </w:rPr>
        <w:t>Al inicio de cada proyecto el líder de proyecto debe de determinar su ciclo de vida. Esto significa decidir las fases que comprenderán el desarrollo, por ejemplo: Requerimientos, diseño, codificación y pruebas. El líder de proyecto tendrá la libertad de definir el modelo de ciclo de vida que más le agrade.</w:t>
      </w:r>
    </w:p>
    <w:p w:rsidR="00AC372B" w:rsidRDefault="00AC372B">
      <w:pPr>
        <w:pStyle w:val="Default"/>
        <w:spacing w:after="0" w:line="100" w:lineRule="atLeast"/>
        <w:jc w:val="both"/>
        <w:rPr>
          <w:rFonts w:cs="Arial"/>
          <w:color w:val="000000"/>
          <w:sz w:val="20"/>
          <w:szCs w:val="20"/>
          <w:lang w:eastAsia="es-MX"/>
        </w:rPr>
      </w:pPr>
    </w:p>
    <w:p w:rsidR="00AC372B" w:rsidRDefault="00AC372B">
      <w:pPr>
        <w:pStyle w:val="Default"/>
        <w:spacing w:after="0" w:line="100" w:lineRule="atLeast"/>
        <w:jc w:val="both"/>
        <w:rPr>
          <w:rFonts w:cs="Arial"/>
          <w:color w:val="000000"/>
          <w:sz w:val="20"/>
          <w:szCs w:val="20"/>
          <w:lang w:eastAsia="es-MX"/>
        </w:rPr>
      </w:pPr>
      <w:r w:rsidRPr="00B43273">
        <w:rPr>
          <w:rFonts w:cs="Arial"/>
          <w:color w:val="000000"/>
          <w:sz w:val="20"/>
          <w:szCs w:val="20"/>
          <w:lang w:eastAsia="es-MX"/>
        </w:rPr>
        <w:t>Una vez decidido el ciclo de vida se pasa a la elaboración del plan de proyecto y plan de calidad. En el plan de proyecto se determinaran todas las actividades a realizarse, así como sus fechas de inicio y fin, y su responsable.</w:t>
      </w:r>
      <w:r>
        <w:rPr>
          <w:rFonts w:cs="Arial"/>
          <w:color w:val="000000"/>
          <w:sz w:val="20"/>
          <w:szCs w:val="20"/>
          <w:lang w:eastAsia="es-MX"/>
        </w:rPr>
        <w:t xml:space="preserve"> </w:t>
      </w:r>
      <w:r w:rsidRPr="00B43273">
        <w:rPr>
          <w:rFonts w:cs="Arial"/>
          <w:color w:val="000000"/>
          <w:sz w:val="20"/>
          <w:szCs w:val="20"/>
          <w:lang w:eastAsia="es-MX"/>
        </w:rPr>
        <w:t>El líder de proyecto será capaz de hacer proyecciones de cómo funcionaría el proyecto con distintos usuarios.</w:t>
      </w:r>
      <w:r>
        <w:rPr>
          <w:rFonts w:cs="Arial"/>
          <w:color w:val="000000"/>
          <w:sz w:val="20"/>
          <w:szCs w:val="20"/>
          <w:lang w:eastAsia="es-MX"/>
        </w:rPr>
        <w:t xml:space="preserve"> </w:t>
      </w:r>
      <w:r w:rsidRPr="00B43273">
        <w:rPr>
          <w:rFonts w:cs="Arial"/>
          <w:color w:val="000000"/>
          <w:sz w:val="20"/>
          <w:szCs w:val="20"/>
          <w:lang w:eastAsia="es-MX"/>
        </w:rPr>
        <w:t>En el plan de calidad se determina que actividad de calidad realizar por cada actividad de desarrollo, y se fijan los objetivos de calidad. También se determina las plantillas a utilizar para cada actividad de calidad.</w:t>
      </w:r>
    </w:p>
    <w:p w:rsidR="00AC372B" w:rsidRDefault="00AC372B">
      <w:pPr>
        <w:pStyle w:val="Default"/>
        <w:spacing w:after="0" w:line="100" w:lineRule="atLeast"/>
        <w:jc w:val="both"/>
        <w:rPr>
          <w:rFonts w:cs="Arial"/>
          <w:color w:val="000000"/>
          <w:sz w:val="20"/>
          <w:szCs w:val="20"/>
          <w:lang w:eastAsia="es-MX"/>
        </w:rPr>
      </w:pPr>
      <w:r w:rsidRPr="00B43273">
        <w:rPr>
          <w:rFonts w:cs="Arial"/>
          <w:color w:val="000000"/>
          <w:sz w:val="20"/>
          <w:szCs w:val="20"/>
          <w:lang w:eastAsia="es-MX"/>
        </w:rPr>
        <w:t xml:space="preserve"> </w:t>
      </w:r>
    </w:p>
    <w:p w:rsidR="00AC372B" w:rsidRPr="005306A6" w:rsidRDefault="00AC372B" w:rsidP="007E1E24">
      <w:pPr>
        <w:pStyle w:val="Ttulo4"/>
        <w:rPr>
          <w:rFonts w:ascii="Calibri" w:hAnsi="Calibri"/>
          <w:lang w:val="es-MX" w:eastAsia="es-MX"/>
        </w:rPr>
      </w:pPr>
      <w:r w:rsidRPr="005306A6">
        <w:rPr>
          <w:rFonts w:ascii="Calibri" w:hAnsi="Calibri"/>
          <w:lang w:val="es-MX" w:eastAsia="es-MX"/>
        </w:rPr>
        <w:t>Revisión de métricas</w:t>
      </w:r>
    </w:p>
    <w:p w:rsidR="00AC372B" w:rsidRDefault="00AC372B">
      <w:pPr>
        <w:pStyle w:val="Default"/>
        <w:spacing w:after="0" w:line="100" w:lineRule="atLeast"/>
        <w:jc w:val="both"/>
        <w:rPr>
          <w:rFonts w:cs="Arial"/>
          <w:color w:val="000000"/>
          <w:sz w:val="20"/>
          <w:szCs w:val="20"/>
          <w:lang w:eastAsia="es-MX"/>
        </w:rPr>
      </w:pPr>
      <w:r w:rsidRPr="00B43273">
        <w:rPr>
          <w:rFonts w:cs="Arial"/>
          <w:color w:val="000000"/>
          <w:sz w:val="20"/>
          <w:szCs w:val="20"/>
          <w:lang w:eastAsia="es-MX"/>
        </w:rPr>
        <w:t>El líder de proyecto podrá revisar las métricas de desempeño de algún desarrollador en particular, de un proyecto en específico o un conjunto de proyectos. Las métricas principales serán:</w:t>
      </w:r>
    </w:p>
    <w:p w:rsidR="00AC372B" w:rsidRDefault="00AC372B">
      <w:pPr>
        <w:pStyle w:val="Default"/>
        <w:spacing w:after="0" w:line="100" w:lineRule="atLeast"/>
        <w:jc w:val="both"/>
        <w:rPr>
          <w:rFonts w:cs="Arial"/>
          <w:color w:val="000000"/>
          <w:sz w:val="20"/>
          <w:szCs w:val="20"/>
          <w:lang w:eastAsia="es-MX"/>
        </w:rPr>
      </w:pPr>
      <w:r w:rsidRPr="00B43273">
        <w:rPr>
          <w:rFonts w:cs="Arial"/>
          <w:color w:val="000000"/>
          <w:sz w:val="20"/>
          <w:szCs w:val="20"/>
          <w:lang w:eastAsia="es-MX"/>
        </w:rPr>
        <w:t>•</w:t>
      </w:r>
      <w:r w:rsidRPr="00B43273">
        <w:rPr>
          <w:rFonts w:cs="Arial"/>
          <w:color w:val="000000"/>
          <w:sz w:val="20"/>
          <w:szCs w:val="20"/>
          <w:lang w:eastAsia="es-MX"/>
        </w:rPr>
        <w:tab/>
        <w:t>Productividad, que se mide en unidad de tamaño sobre tiempo.</w:t>
      </w:r>
    </w:p>
    <w:p w:rsidR="00AC372B" w:rsidRDefault="00AC372B">
      <w:pPr>
        <w:pStyle w:val="Default"/>
        <w:spacing w:after="0" w:line="100" w:lineRule="atLeast"/>
        <w:jc w:val="both"/>
        <w:rPr>
          <w:rFonts w:cs="Arial"/>
          <w:color w:val="000000"/>
          <w:sz w:val="20"/>
          <w:szCs w:val="20"/>
          <w:lang w:eastAsia="es-MX"/>
        </w:rPr>
      </w:pPr>
      <w:r w:rsidRPr="00B43273">
        <w:rPr>
          <w:rFonts w:cs="Arial"/>
          <w:color w:val="000000"/>
          <w:sz w:val="20"/>
          <w:szCs w:val="20"/>
          <w:lang w:eastAsia="es-MX"/>
        </w:rPr>
        <w:t>•</w:t>
      </w:r>
      <w:r w:rsidRPr="00B43273">
        <w:rPr>
          <w:rFonts w:cs="Arial"/>
          <w:color w:val="000000"/>
          <w:sz w:val="20"/>
          <w:szCs w:val="20"/>
          <w:lang w:eastAsia="es-MX"/>
        </w:rPr>
        <w:tab/>
        <w:t>Tasa de inyección de defectos, que es el número de defectos sobre unidad de tamaño.</w:t>
      </w:r>
    </w:p>
    <w:p w:rsidR="00AC372B" w:rsidRDefault="00AC372B">
      <w:pPr>
        <w:pStyle w:val="Default"/>
        <w:spacing w:after="0" w:line="100" w:lineRule="atLeast"/>
        <w:jc w:val="both"/>
        <w:rPr>
          <w:rFonts w:cs="Arial"/>
          <w:color w:val="000000"/>
          <w:sz w:val="20"/>
          <w:szCs w:val="20"/>
          <w:lang w:eastAsia="es-MX"/>
        </w:rPr>
      </w:pPr>
      <w:r w:rsidRPr="00B43273">
        <w:rPr>
          <w:rFonts w:cs="Arial"/>
          <w:color w:val="000000"/>
          <w:sz w:val="20"/>
          <w:szCs w:val="20"/>
          <w:lang w:eastAsia="es-MX"/>
        </w:rPr>
        <w:t>•</w:t>
      </w:r>
      <w:r w:rsidRPr="00B43273">
        <w:rPr>
          <w:rFonts w:cs="Arial"/>
          <w:color w:val="000000"/>
          <w:sz w:val="20"/>
          <w:szCs w:val="20"/>
          <w:lang w:eastAsia="es-MX"/>
        </w:rPr>
        <w:tab/>
        <w:t>Porcentaje de re trabajo, que es la cantidad de trabajo que se tuvo que realizar a causa de los defectos inyectados.</w:t>
      </w:r>
    </w:p>
    <w:p w:rsidR="00AC372B" w:rsidRDefault="00AC372B">
      <w:pPr>
        <w:pStyle w:val="Default"/>
        <w:spacing w:after="0" w:line="100" w:lineRule="atLeast"/>
        <w:jc w:val="both"/>
        <w:rPr>
          <w:rFonts w:cs="Arial"/>
          <w:color w:val="000000"/>
          <w:sz w:val="20"/>
          <w:szCs w:val="20"/>
          <w:lang w:eastAsia="es-MX"/>
        </w:rPr>
      </w:pPr>
      <w:r w:rsidRPr="00B43273">
        <w:rPr>
          <w:rFonts w:cs="Arial"/>
          <w:color w:val="000000"/>
          <w:sz w:val="20"/>
          <w:szCs w:val="20"/>
          <w:lang w:eastAsia="es-MX"/>
        </w:rPr>
        <w:t>•</w:t>
      </w:r>
      <w:r w:rsidRPr="00B43273">
        <w:rPr>
          <w:rFonts w:cs="Arial"/>
          <w:color w:val="000000"/>
          <w:sz w:val="20"/>
          <w:szCs w:val="20"/>
          <w:lang w:eastAsia="es-MX"/>
        </w:rPr>
        <w:tab/>
        <w:t>Productividad real, que es la productividad ponderada con el porcentaje de re trabajo.</w:t>
      </w:r>
    </w:p>
    <w:p w:rsidR="00AC372B" w:rsidRDefault="00AC372B">
      <w:pPr>
        <w:pStyle w:val="Default"/>
        <w:spacing w:after="0" w:line="100" w:lineRule="atLeast"/>
        <w:jc w:val="both"/>
        <w:rPr>
          <w:rFonts w:cs="Arial"/>
          <w:color w:val="000000"/>
          <w:sz w:val="20"/>
          <w:szCs w:val="20"/>
          <w:lang w:eastAsia="es-MX"/>
        </w:rPr>
      </w:pPr>
      <w:r w:rsidRPr="00B43273">
        <w:rPr>
          <w:rFonts w:cs="Arial"/>
          <w:color w:val="000000"/>
          <w:sz w:val="20"/>
          <w:szCs w:val="20"/>
          <w:lang w:eastAsia="es-MX"/>
        </w:rPr>
        <w:t>•</w:t>
      </w:r>
      <w:r w:rsidRPr="00B43273">
        <w:rPr>
          <w:rFonts w:cs="Arial"/>
          <w:color w:val="000000"/>
          <w:sz w:val="20"/>
          <w:szCs w:val="20"/>
          <w:lang w:eastAsia="es-MX"/>
        </w:rPr>
        <w:tab/>
        <w:t>Entre muchas otras más.</w:t>
      </w:r>
    </w:p>
    <w:p w:rsidR="00AC372B" w:rsidRDefault="00AC372B">
      <w:pPr>
        <w:pStyle w:val="Default"/>
        <w:spacing w:after="0" w:line="100" w:lineRule="atLeast"/>
        <w:jc w:val="both"/>
        <w:rPr>
          <w:rFonts w:cs="Arial"/>
          <w:color w:val="000000"/>
          <w:sz w:val="20"/>
          <w:szCs w:val="20"/>
          <w:lang w:eastAsia="es-MX"/>
        </w:rPr>
      </w:pPr>
    </w:p>
    <w:p w:rsidR="00AC372B" w:rsidRPr="00B43273" w:rsidRDefault="00AC372B" w:rsidP="007E1E24">
      <w:pPr>
        <w:pStyle w:val="Ttulo3"/>
        <w:rPr>
          <w:rFonts w:ascii="Calibri" w:hAnsi="Calibri"/>
          <w:lang w:eastAsia="es-MX"/>
        </w:rPr>
      </w:pPr>
      <w:bookmarkStart w:id="30" w:name="_Toc291696637"/>
      <w:proofErr w:type="spellStart"/>
      <w:r w:rsidRPr="00B43273">
        <w:rPr>
          <w:rFonts w:ascii="Calibri" w:hAnsi="Calibri"/>
          <w:lang w:eastAsia="es-MX"/>
        </w:rPr>
        <w:t>Gerente</w:t>
      </w:r>
      <w:bookmarkEnd w:id="30"/>
      <w:proofErr w:type="spellEnd"/>
    </w:p>
    <w:p w:rsidR="00AC372B" w:rsidRDefault="00AC372B">
      <w:pPr>
        <w:pStyle w:val="Default"/>
        <w:spacing w:after="0" w:line="100" w:lineRule="atLeast"/>
        <w:jc w:val="both"/>
        <w:rPr>
          <w:rFonts w:cs="Arial"/>
          <w:color w:val="000000"/>
          <w:sz w:val="20"/>
          <w:szCs w:val="20"/>
          <w:lang w:eastAsia="es-MX"/>
        </w:rPr>
      </w:pPr>
      <w:r w:rsidRPr="00B43273">
        <w:rPr>
          <w:rFonts w:cs="Arial"/>
          <w:color w:val="000000"/>
          <w:sz w:val="20"/>
          <w:szCs w:val="20"/>
          <w:lang w:eastAsia="es-MX"/>
        </w:rPr>
        <w:t xml:space="preserve">El gerente es el encargado de crear nuevos proyectos, de asignar líderes de proyecto a los distintos proyectos y de asignar recursos </w:t>
      </w:r>
      <w:r>
        <w:rPr>
          <w:rFonts w:cs="Arial"/>
          <w:color w:val="000000"/>
          <w:sz w:val="20"/>
          <w:szCs w:val="20"/>
          <w:lang w:eastAsia="es-MX"/>
        </w:rPr>
        <w:t xml:space="preserve">humanos </w:t>
      </w:r>
      <w:r w:rsidRPr="00B43273">
        <w:rPr>
          <w:rFonts w:cs="Arial"/>
          <w:color w:val="000000"/>
          <w:sz w:val="20"/>
          <w:szCs w:val="20"/>
          <w:lang w:eastAsia="es-MX"/>
        </w:rPr>
        <w:t>a los líderes de proyecto. También podrá tener acceso a los reportes estadísticos por desarrollador, líder de proyecto, proyecto y conjunto de proyectos.</w:t>
      </w:r>
    </w:p>
    <w:p w:rsidR="00AC372B" w:rsidRDefault="00AC372B">
      <w:pPr>
        <w:pStyle w:val="Default"/>
        <w:spacing w:after="0" w:line="100" w:lineRule="atLeast"/>
        <w:jc w:val="both"/>
        <w:rPr>
          <w:rFonts w:cs="Arial"/>
          <w:color w:val="000000"/>
          <w:sz w:val="20"/>
          <w:szCs w:val="20"/>
          <w:lang w:eastAsia="es-MX"/>
        </w:rPr>
      </w:pPr>
    </w:p>
    <w:p w:rsidR="00AC372B" w:rsidRPr="005306A6" w:rsidRDefault="00AC372B" w:rsidP="007E1E24">
      <w:pPr>
        <w:pStyle w:val="Ttulo4"/>
        <w:rPr>
          <w:rFonts w:ascii="Calibri" w:hAnsi="Calibri"/>
          <w:lang w:val="es-MX" w:eastAsia="es-MX"/>
        </w:rPr>
      </w:pPr>
      <w:r w:rsidRPr="005306A6">
        <w:rPr>
          <w:rFonts w:ascii="Calibri" w:hAnsi="Calibri"/>
          <w:lang w:val="es-MX" w:eastAsia="es-MX"/>
        </w:rPr>
        <w:t>Actividades de Planeación</w:t>
      </w:r>
    </w:p>
    <w:p w:rsidR="00AC372B" w:rsidRDefault="00AC372B">
      <w:pPr>
        <w:pStyle w:val="Default"/>
        <w:spacing w:after="0" w:line="100" w:lineRule="atLeast"/>
        <w:jc w:val="both"/>
        <w:rPr>
          <w:rFonts w:cs="Arial"/>
          <w:color w:val="000000"/>
          <w:sz w:val="20"/>
          <w:szCs w:val="20"/>
          <w:lang w:eastAsia="es-MX"/>
        </w:rPr>
      </w:pPr>
      <w:r w:rsidRPr="00B43273">
        <w:rPr>
          <w:rFonts w:cs="Arial"/>
          <w:color w:val="000000"/>
          <w:sz w:val="20"/>
          <w:szCs w:val="20"/>
          <w:lang w:eastAsia="es-MX"/>
        </w:rPr>
        <w:t>El gerente es el que inicia con el funcionamiento de sistema.</w:t>
      </w:r>
      <w:r>
        <w:rPr>
          <w:rFonts w:cs="Arial"/>
          <w:color w:val="000000"/>
          <w:sz w:val="20"/>
          <w:szCs w:val="20"/>
          <w:lang w:eastAsia="es-MX"/>
        </w:rPr>
        <w:t xml:space="preserve"> </w:t>
      </w:r>
      <w:r w:rsidRPr="00B43273">
        <w:rPr>
          <w:rFonts w:cs="Arial"/>
          <w:color w:val="000000"/>
          <w:sz w:val="20"/>
          <w:szCs w:val="20"/>
          <w:lang w:eastAsia="es-MX"/>
        </w:rPr>
        <w:t>Primero debe de determinar la unidad de medida para los proyectos, por ejemplo líneas de código, puntos de función, clases, etc.</w:t>
      </w:r>
      <w:r>
        <w:rPr>
          <w:rFonts w:cs="Arial"/>
          <w:color w:val="000000"/>
          <w:sz w:val="20"/>
          <w:szCs w:val="20"/>
          <w:lang w:eastAsia="es-MX"/>
        </w:rPr>
        <w:t xml:space="preserve"> </w:t>
      </w:r>
      <w:r w:rsidRPr="00B43273">
        <w:rPr>
          <w:rFonts w:cs="Arial"/>
          <w:color w:val="000000"/>
          <w:sz w:val="20"/>
          <w:szCs w:val="20"/>
          <w:lang w:eastAsia="es-MX"/>
        </w:rPr>
        <w:t>Después tendrá que crear un proyecto. Los proyectos serán asignados a los distintos líderes de proyecto. También asignará los recursos a los distintos líderes de proyecto.</w:t>
      </w:r>
    </w:p>
    <w:p w:rsidR="00AC372B" w:rsidRDefault="00AC372B">
      <w:pPr>
        <w:pStyle w:val="Default"/>
        <w:spacing w:after="0" w:line="100" w:lineRule="atLeast"/>
        <w:jc w:val="both"/>
        <w:rPr>
          <w:rFonts w:cs="Arial"/>
          <w:color w:val="000000"/>
          <w:sz w:val="20"/>
          <w:szCs w:val="20"/>
          <w:lang w:eastAsia="es-MX"/>
        </w:rPr>
      </w:pPr>
    </w:p>
    <w:p w:rsidR="00AC372B" w:rsidRPr="005306A6" w:rsidRDefault="00AC372B" w:rsidP="007E1E24">
      <w:pPr>
        <w:pStyle w:val="Ttulo4"/>
        <w:rPr>
          <w:rFonts w:ascii="Calibri" w:hAnsi="Calibri"/>
          <w:lang w:val="es-MX" w:eastAsia="es-MX"/>
        </w:rPr>
      </w:pPr>
      <w:r w:rsidRPr="005306A6">
        <w:rPr>
          <w:rFonts w:ascii="Calibri" w:hAnsi="Calibri"/>
          <w:lang w:val="es-MX" w:eastAsia="es-MX"/>
        </w:rPr>
        <w:t>Revisión de Métricas</w:t>
      </w:r>
    </w:p>
    <w:p w:rsidR="00AC372B" w:rsidRDefault="00AC372B">
      <w:pPr>
        <w:pStyle w:val="Default"/>
        <w:spacing w:after="0" w:line="100" w:lineRule="atLeast"/>
        <w:jc w:val="both"/>
        <w:rPr>
          <w:rFonts w:cs="Arial"/>
          <w:color w:val="000000"/>
          <w:sz w:val="20"/>
          <w:szCs w:val="20"/>
          <w:lang w:eastAsia="es-MX"/>
        </w:rPr>
      </w:pPr>
      <w:r w:rsidRPr="00B43273">
        <w:rPr>
          <w:rFonts w:cs="Arial"/>
          <w:color w:val="000000"/>
          <w:sz w:val="20"/>
          <w:szCs w:val="20"/>
          <w:lang w:eastAsia="es-MX"/>
        </w:rPr>
        <w:t>El gerente podrá revisar las métricas de desempeño de algún desarrollador en particular, de un proyecto en específico, de un líder de proyecto o un conjunto de proyectos. Las métricas principales serán:</w:t>
      </w:r>
    </w:p>
    <w:p w:rsidR="00AC372B" w:rsidRDefault="00AC372B">
      <w:pPr>
        <w:pStyle w:val="Default"/>
        <w:spacing w:after="0" w:line="100" w:lineRule="atLeast"/>
        <w:jc w:val="both"/>
        <w:rPr>
          <w:rFonts w:cs="Arial"/>
          <w:color w:val="000000"/>
          <w:sz w:val="20"/>
          <w:szCs w:val="20"/>
          <w:lang w:eastAsia="es-MX"/>
        </w:rPr>
      </w:pPr>
      <w:r w:rsidRPr="00B43273">
        <w:rPr>
          <w:rFonts w:cs="Arial"/>
          <w:color w:val="000000"/>
          <w:sz w:val="20"/>
          <w:szCs w:val="20"/>
          <w:lang w:eastAsia="es-MX"/>
        </w:rPr>
        <w:t>•</w:t>
      </w:r>
      <w:r w:rsidRPr="00B43273">
        <w:rPr>
          <w:rFonts w:cs="Arial"/>
          <w:color w:val="000000"/>
          <w:sz w:val="20"/>
          <w:szCs w:val="20"/>
          <w:lang w:eastAsia="es-MX"/>
        </w:rPr>
        <w:tab/>
        <w:t xml:space="preserve">Productividad, </w:t>
      </w:r>
      <w:r>
        <w:rPr>
          <w:rFonts w:cs="Arial"/>
          <w:color w:val="000000"/>
          <w:sz w:val="20"/>
          <w:szCs w:val="20"/>
          <w:lang w:eastAsia="es-MX"/>
        </w:rPr>
        <w:t>+</w:t>
      </w:r>
      <w:r w:rsidRPr="00B43273">
        <w:rPr>
          <w:rFonts w:cs="Arial"/>
          <w:color w:val="000000"/>
          <w:sz w:val="20"/>
          <w:szCs w:val="20"/>
          <w:lang w:eastAsia="es-MX"/>
        </w:rPr>
        <w:t>que se mide en unidad de tamaño sobre tiempo.</w:t>
      </w:r>
    </w:p>
    <w:p w:rsidR="00AC372B" w:rsidRDefault="00AC372B">
      <w:pPr>
        <w:pStyle w:val="Default"/>
        <w:spacing w:after="0" w:line="100" w:lineRule="atLeast"/>
        <w:jc w:val="both"/>
        <w:rPr>
          <w:rFonts w:cs="Arial"/>
          <w:color w:val="000000"/>
          <w:sz w:val="20"/>
          <w:szCs w:val="20"/>
          <w:lang w:eastAsia="es-MX"/>
        </w:rPr>
      </w:pPr>
      <w:r w:rsidRPr="00B43273">
        <w:rPr>
          <w:rFonts w:cs="Arial"/>
          <w:color w:val="000000"/>
          <w:sz w:val="20"/>
          <w:szCs w:val="20"/>
          <w:lang w:eastAsia="es-MX"/>
        </w:rPr>
        <w:t>•</w:t>
      </w:r>
      <w:r w:rsidRPr="00B43273">
        <w:rPr>
          <w:rFonts w:cs="Arial"/>
          <w:color w:val="000000"/>
          <w:sz w:val="20"/>
          <w:szCs w:val="20"/>
          <w:lang w:eastAsia="es-MX"/>
        </w:rPr>
        <w:tab/>
        <w:t>Tasa de inyección de defectos, que es el número de defectos sobre unidad de tamaño.</w:t>
      </w:r>
    </w:p>
    <w:p w:rsidR="00AC372B" w:rsidRDefault="00AC372B">
      <w:pPr>
        <w:pStyle w:val="Default"/>
        <w:spacing w:after="0" w:line="100" w:lineRule="atLeast"/>
        <w:jc w:val="both"/>
        <w:rPr>
          <w:rFonts w:cs="Arial"/>
          <w:color w:val="000000"/>
          <w:sz w:val="20"/>
          <w:szCs w:val="20"/>
          <w:lang w:eastAsia="es-MX"/>
        </w:rPr>
      </w:pPr>
      <w:r w:rsidRPr="00B43273">
        <w:rPr>
          <w:rFonts w:cs="Arial"/>
          <w:color w:val="000000"/>
          <w:sz w:val="20"/>
          <w:szCs w:val="20"/>
          <w:lang w:eastAsia="es-MX"/>
        </w:rPr>
        <w:t>•</w:t>
      </w:r>
      <w:r w:rsidRPr="00B43273">
        <w:rPr>
          <w:rFonts w:cs="Arial"/>
          <w:color w:val="000000"/>
          <w:sz w:val="20"/>
          <w:szCs w:val="20"/>
          <w:lang w:eastAsia="es-MX"/>
        </w:rPr>
        <w:tab/>
        <w:t>Porcentaje de re trabajo, que es la cantidad de trabajo que se tuvo que realizar a causa de los defectos inyectados.</w:t>
      </w:r>
    </w:p>
    <w:p w:rsidR="00AC372B" w:rsidRDefault="00AC372B">
      <w:pPr>
        <w:pStyle w:val="Default"/>
        <w:spacing w:after="0" w:line="100" w:lineRule="atLeast"/>
        <w:jc w:val="both"/>
        <w:rPr>
          <w:rFonts w:cs="Arial"/>
          <w:color w:val="000000"/>
          <w:sz w:val="20"/>
          <w:szCs w:val="20"/>
          <w:lang w:eastAsia="es-MX"/>
        </w:rPr>
      </w:pPr>
      <w:r w:rsidRPr="00B43273">
        <w:rPr>
          <w:rFonts w:cs="Arial"/>
          <w:color w:val="000000"/>
          <w:sz w:val="20"/>
          <w:szCs w:val="20"/>
          <w:lang w:eastAsia="es-MX"/>
        </w:rPr>
        <w:t>•</w:t>
      </w:r>
      <w:r w:rsidRPr="00B43273">
        <w:rPr>
          <w:rFonts w:cs="Arial"/>
          <w:color w:val="000000"/>
          <w:sz w:val="20"/>
          <w:szCs w:val="20"/>
          <w:lang w:eastAsia="es-MX"/>
        </w:rPr>
        <w:tab/>
        <w:t>Productividad real, que es la productividad ponderada con el porcentaje de re trabajo.</w:t>
      </w:r>
    </w:p>
    <w:p w:rsidR="00AC372B" w:rsidRDefault="00AC372B">
      <w:pPr>
        <w:pStyle w:val="Default"/>
        <w:spacing w:after="0" w:line="100" w:lineRule="atLeast"/>
        <w:jc w:val="both"/>
        <w:rPr>
          <w:rFonts w:cs="Arial"/>
          <w:color w:val="000000"/>
          <w:sz w:val="20"/>
          <w:szCs w:val="20"/>
          <w:lang w:eastAsia="es-MX"/>
        </w:rPr>
      </w:pPr>
      <w:r w:rsidRPr="00B43273">
        <w:rPr>
          <w:rFonts w:cs="Arial"/>
          <w:color w:val="000000"/>
          <w:sz w:val="20"/>
          <w:szCs w:val="20"/>
          <w:lang w:eastAsia="es-MX"/>
        </w:rPr>
        <w:t>•</w:t>
      </w:r>
      <w:r w:rsidRPr="00B43273">
        <w:rPr>
          <w:rFonts w:cs="Arial"/>
          <w:color w:val="000000"/>
          <w:sz w:val="20"/>
          <w:szCs w:val="20"/>
          <w:lang w:eastAsia="es-MX"/>
        </w:rPr>
        <w:tab/>
        <w:t>Entre muchas otras más.</w:t>
      </w:r>
    </w:p>
    <w:p w:rsidR="00AC372B" w:rsidRDefault="00AC372B">
      <w:pPr>
        <w:pStyle w:val="Default"/>
        <w:spacing w:after="0" w:line="100" w:lineRule="atLeast"/>
        <w:jc w:val="both"/>
        <w:rPr>
          <w:rFonts w:cs="Arial"/>
          <w:color w:val="000000"/>
          <w:sz w:val="20"/>
          <w:szCs w:val="20"/>
          <w:lang w:eastAsia="es-MX"/>
        </w:rPr>
      </w:pPr>
    </w:p>
    <w:p w:rsidR="00AC372B" w:rsidRPr="00B43273" w:rsidRDefault="00AC372B" w:rsidP="007E1E24">
      <w:pPr>
        <w:pStyle w:val="Ttulo3"/>
        <w:rPr>
          <w:rFonts w:ascii="Calibri" w:hAnsi="Calibri"/>
          <w:lang w:eastAsia="es-MX"/>
        </w:rPr>
      </w:pPr>
      <w:bookmarkStart w:id="31" w:name="_Toc291696638"/>
      <w:r w:rsidRPr="0051515B">
        <w:rPr>
          <w:rFonts w:ascii="Calibri" w:hAnsi="Calibri"/>
          <w:lang w:val="es-MX" w:eastAsia="es-MX"/>
        </w:rPr>
        <w:t>Administrador</w:t>
      </w:r>
      <w:bookmarkEnd w:id="31"/>
    </w:p>
    <w:p w:rsidR="00AC372B" w:rsidRPr="00B43273" w:rsidRDefault="00AC372B" w:rsidP="007E1E24">
      <w:pPr>
        <w:pStyle w:val="Default"/>
        <w:spacing w:after="0" w:line="100" w:lineRule="atLeast"/>
        <w:jc w:val="both"/>
        <w:rPr>
          <w:rFonts w:cs="Arial"/>
          <w:color w:val="000000"/>
          <w:sz w:val="20"/>
          <w:szCs w:val="20"/>
          <w:lang w:eastAsia="es-MX"/>
        </w:rPr>
      </w:pPr>
      <w:r w:rsidRPr="00B43273">
        <w:rPr>
          <w:rFonts w:cs="Arial"/>
          <w:color w:val="000000"/>
          <w:sz w:val="20"/>
          <w:szCs w:val="20"/>
          <w:lang w:eastAsia="es-MX"/>
        </w:rPr>
        <w:t>Es la persona encargada de configurar y dar mantenimiento al sistema. Es capaz de dar de alta y baja usuarios y proyectos, así como dar permisos a los diferentes usuarios.</w:t>
      </w:r>
    </w:p>
    <w:p w:rsidR="00AC372B" w:rsidRPr="00B43273" w:rsidRDefault="00AC372B" w:rsidP="007E1E24">
      <w:pPr>
        <w:pStyle w:val="Default"/>
        <w:spacing w:after="0" w:line="100" w:lineRule="atLeast"/>
        <w:jc w:val="both"/>
        <w:rPr>
          <w:rFonts w:cs="Arial"/>
          <w:color w:val="000000"/>
          <w:sz w:val="20"/>
          <w:szCs w:val="20"/>
          <w:lang w:eastAsia="es-MX"/>
        </w:rPr>
      </w:pPr>
    </w:p>
    <w:p w:rsidR="00AC372B" w:rsidRPr="00B43273" w:rsidRDefault="00AC372B" w:rsidP="007E1E24">
      <w:pPr>
        <w:pStyle w:val="Ttulo2"/>
        <w:rPr>
          <w:rFonts w:ascii="Calibri" w:hAnsi="Calibri"/>
          <w:lang w:val="es-MX"/>
        </w:rPr>
      </w:pPr>
      <w:bookmarkStart w:id="32" w:name="_Toc291696639"/>
      <w:r w:rsidRPr="00B43273">
        <w:rPr>
          <w:rFonts w:ascii="Calibri" w:hAnsi="Calibri"/>
          <w:lang w:val="es-MX"/>
        </w:rPr>
        <w:t>Ambiente para el sistema propuesto</w:t>
      </w:r>
      <w:bookmarkEnd w:id="32"/>
    </w:p>
    <w:p w:rsidR="00AC372B" w:rsidRPr="00B43273" w:rsidRDefault="00AC372B" w:rsidP="007E1E24">
      <w:pPr>
        <w:rPr>
          <w:rFonts w:ascii="Calibri" w:hAnsi="Calibri"/>
          <w:lang w:val="es-MX"/>
        </w:rPr>
      </w:pPr>
      <w:r w:rsidRPr="00B43273">
        <w:rPr>
          <w:rFonts w:ascii="Calibri" w:hAnsi="Calibri"/>
          <w:lang w:val="es-MX"/>
        </w:rPr>
        <w:t xml:space="preserve">El sistema será desarrollado de manera tal que se pueda acceder a él mediante un navegador web. Esto nos dará la ventaja que, sin importar la plataforma </w:t>
      </w:r>
      <w:r>
        <w:rPr>
          <w:rFonts w:ascii="Calibri" w:hAnsi="Calibri"/>
          <w:lang w:val="es-MX"/>
        </w:rPr>
        <w:t xml:space="preserve">que </w:t>
      </w:r>
      <w:r w:rsidRPr="00B43273">
        <w:rPr>
          <w:rFonts w:ascii="Calibri" w:hAnsi="Calibri"/>
          <w:lang w:val="es-MX"/>
        </w:rPr>
        <w:t>se vaya a acceder, se podrá ver y editar los datos sin dificultad.</w:t>
      </w:r>
    </w:p>
    <w:p w:rsidR="00AC372B" w:rsidRPr="00B43273" w:rsidRDefault="00AC372B" w:rsidP="00173E01">
      <w:pPr>
        <w:spacing w:before="0" w:after="0"/>
        <w:jc w:val="left"/>
        <w:rPr>
          <w:rFonts w:ascii="Calibri" w:hAnsi="Calibri"/>
          <w:lang w:val="es-MX"/>
        </w:rPr>
      </w:pPr>
      <w:r w:rsidRPr="00B43273">
        <w:rPr>
          <w:rFonts w:ascii="Calibri" w:hAnsi="Calibri"/>
          <w:lang w:val="es-MX"/>
        </w:rPr>
        <w:br w:type="page"/>
      </w:r>
    </w:p>
    <w:p w:rsidR="00AC372B" w:rsidRPr="00B43273" w:rsidRDefault="00AC372B" w:rsidP="00173E01">
      <w:pPr>
        <w:pStyle w:val="Ttulo1"/>
        <w:rPr>
          <w:rFonts w:ascii="Calibri" w:hAnsi="Calibri"/>
          <w:lang w:val="es-MX"/>
        </w:rPr>
      </w:pPr>
      <w:bookmarkStart w:id="33" w:name="_Toc288071631"/>
      <w:bookmarkStart w:id="34" w:name="_Toc291696640"/>
      <w:r w:rsidRPr="00B43273">
        <w:rPr>
          <w:rFonts w:ascii="Calibri" w:hAnsi="Calibri"/>
          <w:lang w:val="es-MX"/>
        </w:rPr>
        <w:t>Escenarios de Operación</w:t>
      </w:r>
      <w:bookmarkEnd w:id="33"/>
      <w:bookmarkEnd w:id="34"/>
    </w:p>
    <w:p w:rsidR="00AC372B" w:rsidRPr="00BE39F6" w:rsidRDefault="00AC372B" w:rsidP="00173E01">
      <w:pPr>
        <w:rPr>
          <w:rFonts w:ascii="Calibri" w:hAnsi="Calibri"/>
          <w:lang w:val="es-MX"/>
        </w:rPr>
      </w:pPr>
      <w:r w:rsidRPr="00BE39F6">
        <w:rPr>
          <w:rFonts w:ascii="Calibri" w:hAnsi="Calibri"/>
          <w:lang w:val="es-MX"/>
        </w:rPr>
        <w:t xml:space="preserve">En esta sección se explican las diferentes funciones a las cuales se tendrá acceso. </w:t>
      </w:r>
    </w:p>
    <w:p w:rsidR="00AC372B" w:rsidRDefault="00AC372B" w:rsidP="00173E01">
      <w:pPr>
        <w:rPr>
          <w:rFonts w:ascii="Calibri" w:hAnsi="Calibri"/>
          <w:color w:val="FF0000"/>
          <w:lang w:val="es-MX"/>
        </w:rPr>
      </w:pPr>
    </w:p>
    <w:p w:rsidR="00AC372B" w:rsidRPr="00B43273" w:rsidRDefault="00AC372B" w:rsidP="00173E01">
      <w:pPr>
        <w:pStyle w:val="Ttulo2"/>
        <w:rPr>
          <w:lang w:val="es-MX"/>
        </w:rPr>
      </w:pPr>
      <w:bookmarkStart w:id="35" w:name="_Toc288071632"/>
      <w:bookmarkStart w:id="36" w:name="_Toc291696641"/>
      <w:r>
        <w:rPr>
          <w:lang w:val="es-MX"/>
        </w:rPr>
        <w:t>Ingreso al sistema</w:t>
      </w:r>
      <w:bookmarkEnd w:id="35"/>
      <w:bookmarkEnd w:id="36"/>
    </w:p>
    <w:p w:rsidR="00AC372B" w:rsidRPr="00B43273" w:rsidRDefault="005717F7" w:rsidP="00173E01">
      <w:pPr>
        <w:keepNext/>
        <w:jc w:val="center"/>
        <w:rPr>
          <w:rFonts w:ascii="Calibri" w:hAnsi="Calibri"/>
          <w:color w:val="FF0000"/>
        </w:rPr>
      </w:pPr>
      <w:r w:rsidRPr="008B3D10">
        <w:rPr>
          <w:rFonts w:ascii="Calibri" w:hAnsi="Calibri"/>
          <w:color w:val="FF0000"/>
        </w:rPr>
        <w:pict>
          <v:shape id="_x0000_i1026" type="#_x0000_t75" style="width:332.15pt;height:151.45pt">
            <v:imagedata r:id="rId35" o:title="" cropbottom="31256f" cropleft="10495f" cropright="9397f"/>
          </v:shape>
        </w:pict>
      </w:r>
    </w:p>
    <w:p w:rsidR="00AC372B" w:rsidRDefault="00AC372B" w:rsidP="00173E01">
      <w:pPr>
        <w:pStyle w:val="Epgrafe"/>
        <w:rPr>
          <w:rFonts w:ascii="Calibri" w:hAnsi="Calibri"/>
          <w:lang w:val="es-MX"/>
        </w:rPr>
      </w:pPr>
      <w:r w:rsidRPr="00811090">
        <w:rPr>
          <w:rFonts w:ascii="Calibri" w:hAnsi="Calibri"/>
          <w:lang w:val="es-MX"/>
        </w:rPr>
        <w:t xml:space="preserve">Ilustración </w:t>
      </w:r>
      <w:r w:rsidR="008B3D10" w:rsidRPr="00811090">
        <w:rPr>
          <w:rFonts w:ascii="Calibri" w:hAnsi="Calibri"/>
          <w:lang w:val="es-MX"/>
        </w:rPr>
        <w:fldChar w:fldCharType="begin"/>
      </w:r>
      <w:r w:rsidRPr="00811090">
        <w:rPr>
          <w:rFonts w:ascii="Calibri" w:hAnsi="Calibri"/>
          <w:lang w:val="es-MX"/>
        </w:rPr>
        <w:instrText xml:space="preserve"> SEQ Ilustración \* ARABIC </w:instrText>
      </w:r>
      <w:r w:rsidR="008B3D10" w:rsidRPr="00811090">
        <w:rPr>
          <w:rFonts w:ascii="Calibri" w:hAnsi="Calibri"/>
          <w:lang w:val="es-MX"/>
        </w:rPr>
        <w:fldChar w:fldCharType="separate"/>
      </w:r>
      <w:r w:rsidRPr="00811090">
        <w:rPr>
          <w:rFonts w:ascii="Calibri" w:hAnsi="Calibri"/>
          <w:noProof/>
          <w:lang w:val="es-MX"/>
        </w:rPr>
        <w:t>2</w:t>
      </w:r>
      <w:r w:rsidR="008B3D10" w:rsidRPr="00811090">
        <w:rPr>
          <w:rFonts w:ascii="Calibri" w:hAnsi="Calibri"/>
          <w:lang w:val="es-MX"/>
        </w:rPr>
        <w:fldChar w:fldCharType="end"/>
      </w:r>
      <w:r w:rsidRPr="00811090">
        <w:rPr>
          <w:rFonts w:ascii="Calibri" w:hAnsi="Calibri"/>
          <w:lang w:val="es-MX"/>
        </w:rPr>
        <w:t>. Ingreso al sistema y modificación de datos personales</w:t>
      </w:r>
    </w:p>
    <w:p w:rsidR="00AC372B" w:rsidRPr="00811090" w:rsidRDefault="00AC372B" w:rsidP="00173E01">
      <w:pPr>
        <w:rPr>
          <w:lang w:val="es-MX"/>
        </w:rPr>
      </w:pPr>
    </w:p>
    <w:p w:rsidR="00AC372B" w:rsidRPr="00B43273" w:rsidRDefault="00AC372B" w:rsidP="00173E01">
      <w:pPr>
        <w:pStyle w:val="Ttulo2"/>
        <w:rPr>
          <w:lang w:val="es-MX"/>
        </w:rPr>
      </w:pPr>
      <w:bookmarkStart w:id="37" w:name="_Toc288071633"/>
      <w:bookmarkStart w:id="38" w:name="_Toc291696642"/>
      <w:r>
        <w:rPr>
          <w:lang w:val="es-MX"/>
        </w:rPr>
        <w:t>Funcionalidades Administrador</w:t>
      </w:r>
      <w:bookmarkEnd w:id="37"/>
      <w:bookmarkEnd w:id="38"/>
    </w:p>
    <w:p w:rsidR="00AC372B" w:rsidRPr="00B43273" w:rsidRDefault="005717F7" w:rsidP="00173E01">
      <w:pPr>
        <w:keepNext/>
        <w:jc w:val="center"/>
        <w:rPr>
          <w:rFonts w:ascii="Calibri" w:hAnsi="Calibri"/>
          <w:color w:val="FF0000"/>
        </w:rPr>
      </w:pPr>
      <w:r w:rsidRPr="008B3D10">
        <w:rPr>
          <w:rFonts w:ascii="Calibri" w:hAnsi="Calibri"/>
          <w:color w:val="FF0000"/>
        </w:rPr>
        <w:pict>
          <v:shape id="_x0000_i1027" type="#_x0000_t75" style="width:237.75pt;height:139.25pt">
            <v:imagedata r:id="rId36" o:title=""/>
          </v:shape>
        </w:pict>
      </w:r>
    </w:p>
    <w:p w:rsidR="00AC372B" w:rsidRPr="004B3484" w:rsidRDefault="00AC372B" w:rsidP="00173E01">
      <w:pPr>
        <w:pStyle w:val="Epgrafe"/>
        <w:rPr>
          <w:rFonts w:ascii="Calibri" w:hAnsi="Calibri"/>
          <w:lang w:val="es-MX"/>
        </w:rPr>
      </w:pPr>
      <w:r w:rsidRPr="004B3484">
        <w:rPr>
          <w:rFonts w:ascii="Calibri" w:hAnsi="Calibri"/>
          <w:lang w:val="es-MX"/>
        </w:rPr>
        <w:t xml:space="preserve">Ilustración </w:t>
      </w:r>
      <w:r w:rsidR="008B3D10" w:rsidRPr="004B3484">
        <w:rPr>
          <w:rFonts w:ascii="Calibri" w:hAnsi="Calibri"/>
          <w:lang w:val="es-MX"/>
        </w:rPr>
        <w:fldChar w:fldCharType="begin"/>
      </w:r>
      <w:r w:rsidRPr="004B3484">
        <w:rPr>
          <w:rFonts w:ascii="Calibri" w:hAnsi="Calibri"/>
          <w:lang w:val="es-MX"/>
        </w:rPr>
        <w:instrText xml:space="preserve"> SEQ Ilustración \* ARABIC </w:instrText>
      </w:r>
      <w:r w:rsidR="008B3D10" w:rsidRPr="004B3484">
        <w:rPr>
          <w:rFonts w:ascii="Calibri" w:hAnsi="Calibri"/>
          <w:lang w:val="es-MX"/>
        </w:rPr>
        <w:fldChar w:fldCharType="separate"/>
      </w:r>
      <w:r w:rsidRPr="004B3484">
        <w:rPr>
          <w:rFonts w:ascii="Calibri" w:hAnsi="Calibri"/>
          <w:noProof/>
          <w:lang w:val="es-MX"/>
        </w:rPr>
        <w:t>3</w:t>
      </w:r>
      <w:r w:rsidR="008B3D10" w:rsidRPr="004B3484">
        <w:rPr>
          <w:rFonts w:ascii="Calibri" w:hAnsi="Calibri"/>
          <w:lang w:val="es-MX"/>
        </w:rPr>
        <w:fldChar w:fldCharType="end"/>
      </w:r>
      <w:r w:rsidRPr="004B3484">
        <w:rPr>
          <w:rFonts w:ascii="Calibri" w:hAnsi="Calibri"/>
          <w:lang w:val="es-MX"/>
        </w:rPr>
        <w:t xml:space="preserve">. </w:t>
      </w:r>
      <w:r>
        <w:rPr>
          <w:rFonts w:ascii="Calibri" w:hAnsi="Calibri"/>
          <w:lang w:val="es-MX"/>
        </w:rPr>
        <w:t>Alta, baja y modificación de usuarios</w:t>
      </w:r>
    </w:p>
    <w:p w:rsidR="00AC372B" w:rsidRPr="00B43273" w:rsidRDefault="00AC372B" w:rsidP="00173E01">
      <w:pPr>
        <w:rPr>
          <w:rFonts w:ascii="Calibri" w:hAnsi="Calibri"/>
          <w:color w:val="FF0000"/>
          <w:lang w:val="es-MX"/>
        </w:rPr>
      </w:pPr>
    </w:p>
    <w:p w:rsidR="00AC372B" w:rsidRPr="00B43273" w:rsidRDefault="005717F7" w:rsidP="00173E01">
      <w:pPr>
        <w:keepNext/>
        <w:jc w:val="center"/>
        <w:rPr>
          <w:rFonts w:ascii="Calibri" w:hAnsi="Calibri"/>
          <w:color w:val="FF0000"/>
        </w:rPr>
      </w:pPr>
      <w:r w:rsidRPr="008B3D10">
        <w:rPr>
          <w:rFonts w:ascii="Calibri" w:hAnsi="Calibri"/>
          <w:color w:val="FF0000"/>
        </w:rPr>
        <w:lastRenderedPageBreak/>
        <w:pict>
          <v:shape id="_x0000_i1028" type="#_x0000_t75" style="width:209.9pt;height:145.35pt">
            <v:imagedata r:id="rId37" o:title=""/>
          </v:shape>
        </w:pict>
      </w:r>
    </w:p>
    <w:p w:rsidR="00AC372B" w:rsidRPr="004B3484" w:rsidRDefault="00AC372B" w:rsidP="00173E01">
      <w:pPr>
        <w:pStyle w:val="Epgrafe"/>
        <w:rPr>
          <w:rFonts w:ascii="Calibri" w:hAnsi="Calibri"/>
          <w:lang w:val="es-MX"/>
        </w:rPr>
      </w:pPr>
      <w:r w:rsidRPr="004B3484">
        <w:rPr>
          <w:rFonts w:ascii="Calibri" w:hAnsi="Calibri"/>
          <w:lang w:val="es-MX"/>
        </w:rPr>
        <w:t xml:space="preserve">Ilustración </w:t>
      </w:r>
      <w:r w:rsidR="008B3D10" w:rsidRPr="004B3484">
        <w:rPr>
          <w:rFonts w:ascii="Calibri" w:hAnsi="Calibri"/>
          <w:lang w:val="es-MX"/>
        </w:rPr>
        <w:fldChar w:fldCharType="begin"/>
      </w:r>
      <w:r w:rsidRPr="004B3484">
        <w:rPr>
          <w:rFonts w:ascii="Calibri" w:hAnsi="Calibri"/>
          <w:lang w:val="es-MX"/>
        </w:rPr>
        <w:instrText xml:space="preserve"> SEQ Ilustración \* ARABIC </w:instrText>
      </w:r>
      <w:r w:rsidR="008B3D10" w:rsidRPr="004B3484">
        <w:rPr>
          <w:rFonts w:ascii="Calibri" w:hAnsi="Calibri"/>
          <w:lang w:val="es-MX"/>
        </w:rPr>
        <w:fldChar w:fldCharType="separate"/>
      </w:r>
      <w:r w:rsidRPr="004B3484">
        <w:rPr>
          <w:rFonts w:ascii="Calibri" w:hAnsi="Calibri"/>
          <w:noProof/>
          <w:lang w:val="es-MX"/>
        </w:rPr>
        <w:t>4</w:t>
      </w:r>
      <w:r w:rsidR="008B3D10" w:rsidRPr="004B3484">
        <w:rPr>
          <w:rFonts w:ascii="Calibri" w:hAnsi="Calibri"/>
          <w:lang w:val="es-MX"/>
        </w:rPr>
        <w:fldChar w:fldCharType="end"/>
      </w:r>
      <w:r w:rsidRPr="004B3484">
        <w:rPr>
          <w:rFonts w:ascii="Calibri" w:hAnsi="Calibri"/>
          <w:lang w:val="es-MX"/>
        </w:rPr>
        <w:t>. Alta, baja y cambio en proyectos</w:t>
      </w:r>
    </w:p>
    <w:p w:rsidR="00AC372B" w:rsidRDefault="00AC372B" w:rsidP="00173E01">
      <w:pPr>
        <w:jc w:val="center"/>
        <w:rPr>
          <w:rFonts w:ascii="Calibri" w:hAnsi="Calibri"/>
          <w:color w:val="FF0000"/>
          <w:lang w:val="es-MX"/>
        </w:rPr>
      </w:pPr>
    </w:p>
    <w:p w:rsidR="00AC372B" w:rsidRPr="00B43273" w:rsidRDefault="00AC372B" w:rsidP="00173E01">
      <w:pPr>
        <w:pStyle w:val="Ttulo2"/>
        <w:rPr>
          <w:lang w:val="es-MX"/>
        </w:rPr>
      </w:pPr>
      <w:bookmarkStart w:id="39" w:name="_Toc288071634"/>
      <w:bookmarkStart w:id="40" w:name="_Toc291696643"/>
      <w:r>
        <w:rPr>
          <w:lang w:val="es-MX"/>
        </w:rPr>
        <w:t>Funcionalidades Gerente</w:t>
      </w:r>
      <w:bookmarkEnd w:id="39"/>
      <w:bookmarkEnd w:id="40"/>
    </w:p>
    <w:p w:rsidR="00AC372B" w:rsidRPr="00B43273" w:rsidRDefault="005717F7" w:rsidP="00173E01">
      <w:pPr>
        <w:keepNext/>
        <w:jc w:val="center"/>
        <w:rPr>
          <w:rFonts w:ascii="Calibri" w:hAnsi="Calibri"/>
          <w:color w:val="FF0000"/>
        </w:rPr>
      </w:pPr>
      <w:r w:rsidRPr="008B3D10">
        <w:rPr>
          <w:rFonts w:ascii="Calibri" w:hAnsi="Calibri"/>
          <w:color w:val="FF0000"/>
        </w:rPr>
        <w:pict>
          <v:shape id="_x0000_i1029" type="#_x0000_t75" style="width:285.3pt;height:124.3pt">
            <v:imagedata r:id="rId38" o:title=""/>
          </v:shape>
        </w:pict>
      </w:r>
    </w:p>
    <w:p w:rsidR="00AC372B" w:rsidRDefault="00AC372B" w:rsidP="00173E01">
      <w:pPr>
        <w:pStyle w:val="Epgrafe"/>
        <w:rPr>
          <w:rFonts w:ascii="Calibri" w:hAnsi="Calibri"/>
          <w:lang w:val="es-MX"/>
        </w:rPr>
      </w:pPr>
      <w:r w:rsidRPr="004B3484">
        <w:rPr>
          <w:rFonts w:ascii="Calibri" w:hAnsi="Calibri"/>
          <w:lang w:val="es-MX"/>
        </w:rPr>
        <w:t xml:space="preserve">Ilustración </w:t>
      </w:r>
      <w:r w:rsidR="008B3D10" w:rsidRPr="004B3484">
        <w:rPr>
          <w:rFonts w:ascii="Calibri" w:hAnsi="Calibri"/>
          <w:lang w:val="es-MX"/>
        </w:rPr>
        <w:fldChar w:fldCharType="begin"/>
      </w:r>
      <w:r w:rsidRPr="004B3484">
        <w:rPr>
          <w:rFonts w:ascii="Calibri" w:hAnsi="Calibri"/>
          <w:lang w:val="es-MX"/>
        </w:rPr>
        <w:instrText xml:space="preserve"> SEQ Ilustración \* ARABIC </w:instrText>
      </w:r>
      <w:r w:rsidR="008B3D10" w:rsidRPr="004B3484">
        <w:rPr>
          <w:rFonts w:ascii="Calibri" w:hAnsi="Calibri"/>
          <w:lang w:val="es-MX"/>
        </w:rPr>
        <w:fldChar w:fldCharType="separate"/>
      </w:r>
      <w:r w:rsidRPr="004B3484">
        <w:rPr>
          <w:rFonts w:ascii="Calibri" w:hAnsi="Calibri"/>
          <w:noProof/>
          <w:lang w:val="es-MX"/>
        </w:rPr>
        <w:t>5</w:t>
      </w:r>
      <w:r w:rsidR="008B3D10" w:rsidRPr="004B3484">
        <w:rPr>
          <w:rFonts w:ascii="Calibri" w:hAnsi="Calibri"/>
          <w:lang w:val="es-MX"/>
        </w:rPr>
        <w:fldChar w:fldCharType="end"/>
      </w:r>
      <w:r w:rsidRPr="004B3484">
        <w:rPr>
          <w:rFonts w:ascii="Calibri" w:hAnsi="Calibri"/>
          <w:lang w:val="es-MX"/>
        </w:rPr>
        <w:t xml:space="preserve">. </w:t>
      </w:r>
      <w:r>
        <w:rPr>
          <w:rFonts w:ascii="Calibri" w:hAnsi="Calibri"/>
          <w:lang w:val="es-MX"/>
        </w:rPr>
        <w:t>Asignación de proyectos y de recursos.</w:t>
      </w:r>
    </w:p>
    <w:p w:rsidR="00AC372B" w:rsidRDefault="00AC372B" w:rsidP="00173E01">
      <w:pPr>
        <w:rPr>
          <w:lang w:val="es-MX"/>
        </w:rPr>
      </w:pPr>
    </w:p>
    <w:p w:rsidR="00AC372B" w:rsidRPr="004B3484" w:rsidRDefault="005717F7" w:rsidP="00173E01">
      <w:pPr>
        <w:jc w:val="center"/>
        <w:rPr>
          <w:lang w:val="es-MX"/>
        </w:rPr>
      </w:pPr>
      <w:r w:rsidRPr="008B3D10">
        <w:rPr>
          <w:lang w:val="es-MX"/>
        </w:rPr>
        <w:lastRenderedPageBreak/>
        <w:pict>
          <v:shape id="_x0000_i1030" type="#_x0000_t75" style="width:341.65pt;height:327.4pt">
            <v:imagedata r:id="rId39" o:title=""/>
          </v:shape>
        </w:pict>
      </w:r>
    </w:p>
    <w:p w:rsidR="00AC372B" w:rsidRDefault="00AC372B" w:rsidP="00173E01">
      <w:pPr>
        <w:pStyle w:val="Epgrafe"/>
        <w:rPr>
          <w:rFonts w:ascii="Calibri" w:hAnsi="Calibri"/>
          <w:lang w:val="es-MX"/>
        </w:rPr>
      </w:pPr>
      <w:r w:rsidRPr="004B3484">
        <w:rPr>
          <w:rFonts w:ascii="Calibri" w:hAnsi="Calibri"/>
          <w:lang w:val="es-MX"/>
        </w:rPr>
        <w:t xml:space="preserve">Ilustración </w:t>
      </w:r>
      <w:r>
        <w:rPr>
          <w:rFonts w:ascii="Calibri" w:hAnsi="Calibri"/>
          <w:lang w:val="es-MX"/>
        </w:rPr>
        <w:t>6</w:t>
      </w:r>
      <w:r w:rsidRPr="004B3484">
        <w:rPr>
          <w:rFonts w:ascii="Calibri" w:hAnsi="Calibri"/>
          <w:lang w:val="es-MX"/>
        </w:rPr>
        <w:t xml:space="preserve">. </w:t>
      </w:r>
      <w:r>
        <w:rPr>
          <w:rFonts w:ascii="Calibri" w:hAnsi="Calibri"/>
          <w:lang w:val="es-MX"/>
        </w:rPr>
        <w:t>Generación de estadísticas</w:t>
      </w:r>
      <w:r w:rsidRPr="004B3484">
        <w:rPr>
          <w:rFonts w:ascii="Calibri" w:hAnsi="Calibri"/>
          <w:lang w:val="es-MX"/>
        </w:rPr>
        <w:t>.</w:t>
      </w:r>
    </w:p>
    <w:p w:rsidR="00AC372B" w:rsidRDefault="00AC372B" w:rsidP="00173E01">
      <w:pPr>
        <w:jc w:val="center"/>
        <w:rPr>
          <w:lang w:val="es-MX"/>
        </w:rPr>
      </w:pPr>
    </w:p>
    <w:p w:rsidR="00AC372B" w:rsidRDefault="00AC372B" w:rsidP="00173E01">
      <w:pPr>
        <w:pStyle w:val="Ttulo2"/>
        <w:rPr>
          <w:lang w:val="es-MX"/>
        </w:rPr>
      </w:pPr>
      <w:bookmarkStart w:id="41" w:name="_Toc288071635"/>
      <w:bookmarkStart w:id="42" w:name="_Toc291696644"/>
      <w:r>
        <w:rPr>
          <w:lang w:val="es-MX"/>
        </w:rPr>
        <w:t>Funcionalidades Líder de Proyecto</w:t>
      </w:r>
      <w:bookmarkEnd w:id="41"/>
      <w:bookmarkEnd w:id="42"/>
    </w:p>
    <w:p w:rsidR="00AC372B" w:rsidRPr="00F12EBF" w:rsidRDefault="005717F7" w:rsidP="00173E01">
      <w:pPr>
        <w:jc w:val="center"/>
        <w:rPr>
          <w:lang w:val="es-MX"/>
        </w:rPr>
      </w:pPr>
      <w:r w:rsidRPr="008B3D10">
        <w:rPr>
          <w:lang w:val="es-MX"/>
        </w:rPr>
        <w:pict>
          <v:shape id="_x0000_i1031" type="#_x0000_t75" style="width:409.6pt;height:116.85pt">
            <v:imagedata r:id="rId40" o:title=""/>
          </v:shape>
        </w:pict>
      </w:r>
    </w:p>
    <w:p w:rsidR="00AC372B" w:rsidRDefault="00AC372B" w:rsidP="00173E01">
      <w:pPr>
        <w:pStyle w:val="Epgrafe"/>
        <w:rPr>
          <w:rFonts w:ascii="Calibri" w:hAnsi="Calibri"/>
          <w:lang w:val="es-MX"/>
        </w:rPr>
      </w:pPr>
      <w:r w:rsidRPr="004B3484">
        <w:rPr>
          <w:rFonts w:ascii="Calibri" w:hAnsi="Calibri"/>
          <w:lang w:val="es-MX"/>
        </w:rPr>
        <w:t xml:space="preserve">Ilustración </w:t>
      </w:r>
      <w:r>
        <w:rPr>
          <w:rFonts w:ascii="Calibri" w:hAnsi="Calibri"/>
          <w:lang w:val="es-MX"/>
        </w:rPr>
        <w:t>7</w:t>
      </w:r>
      <w:r w:rsidRPr="004B3484">
        <w:rPr>
          <w:rFonts w:ascii="Calibri" w:hAnsi="Calibri"/>
          <w:lang w:val="es-MX"/>
        </w:rPr>
        <w:t xml:space="preserve">. </w:t>
      </w:r>
      <w:r>
        <w:rPr>
          <w:rFonts w:ascii="Calibri" w:hAnsi="Calibri"/>
          <w:lang w:val="es-MX"/>
        </w:rPr>
        <w:t>Plan de calidad y ciclo de vida</w:t>
      </w:r>
      <w:r w:rsidRPr="004B3484">
        <w:rPr>
          <w:rFonts w:ascii="Calibri" w:hAnsi="Calibri"/>
          <w:lang w:val="es-MX"/>
        </w:rPr>
        <w:t>.</w:t>
      </w:r>
    </w:p>
    <w:p w:rsidR="00AC372B" w:rsidRDefault="00AC372B" w:rsidP="00173E01">
      <w:pPr>
        <w:rPr>
          <w:lang w:val="es-MX"/>
        </w:rPr>
      </w:pPr>
    </w:p>
    <w:p w:rsidR="00AC372B" w:rsidRPr="00BE3D86" w:rsidRDefault="005717F7" w:rsidP="00173E01">
      <w:pPr>
        <w:jc w:val="center"/>
        <w:rPr>
          <w:lang w:val="es-MX"/>
        </w:rPr>
      </w:pPr>
      <w:r w:rsidRPr="008B3D10">
        <w:rPr>
          <w:lang w:val="es-MX"/>
        </w:rPr>
        <w:lastRenderedPageBreak/>
        <w:pict>
          <v:shape id="_x0000_i1032" type="#_x0000_t75" style="width:281.2pt;height:129.05pt">
            <v:imagedata r:id="rId41" o:title=""/>
          </v:shape>
        </w:pict>
      </w:r>
    </w:p>
    <w:p w:rsidR="00AC372B" w:rsidRDefault="00AC372B" w:rsidP="00173E01">
      <w:pPr>
        <w:pStyle w:val="Epgrafe"/>
        <w:rPr>
          <w:rFonts w:ascii="Calibri" w:hAnsi="Calibri"/>
          <w:lang w:val="es-MX"/>
        </w:rPr>
      </w:pPr>
      <w:r w:rsidRPr="004B3484">
        <w:rPr>
          <w:rFonts w:ascii="Calibri" w:hAnsi="Calibri"/>
          <w:lang w:val="es-MX"/>
        </w:rPr>
        <w:t xml:space="preserve">Ilustración </w:t>
      </w:r>
      <w:r>
        <w:rPr>
          <w:rFonts w:ascii="Calibri" w:hAnsi="Calibri"/>
          <w:lang w:val="es-MX"/>
        </w:rPr>
        <w:t>8</w:t>
      </w:r>
      <w:r w:rsidRPr="004B3484">
        <w:rPr>
          <w:rFonts w:ascii="Calibri" w:hAnsi="Calibri"/>
          <w:lang w:val="es-MX"/>
        </w:rPr>
        <w:t xml:space="preserve">. </w:t>
      </w:r>
      <w:r>
        <w:rPr>
          <w:rFonts w:ascii="Calibri" w:hAnsi="Calibri"/>
          <w:lang w:val="es-MX"/>
        </w:rPr>
        <w:t>Asignación de actividades de desarrollo y de calidad</w:t>
      </w:r>
    </w:p>
    <w:p w:rsidR="00AC372B" w:rsidRDefault="00AC372B" w:rsidP="00173E01">
      <w:pPr>
        <w:pStyle w:val="Epgrafe"/>
        <w:rPr>
          <w:rFonts w:ascii="Calibri" w:hAnsi="Calibri"/>
          <w:lang w:val="es-MX"/>
        </w:rPr>
      </w:pPr>
    </w:p>
    <w:p w:rsidR="00AC372B" w:rsidRDefault="005717F7" w:rsidP="00173E01">
      <w:pPr>
        <w:pStyle w:val="Epgrafe"/>
        <w:rPr>
          <w:rFonts w:ascii="Calibri" w:hAnsi="Calibri"/>
          <w:lang w:val="es-MX"/>
        </w:rPr>
      </w:pPr>
      <w:r w:rsidRPr="008B3D10">
        <w:rPr>
          <w:rFonts w:ascii="Calibri" w:hAnsi="Calibri"/>
          <w:lang w:val="es-MX"/>
        </w:rPr>
        <w:pict>
          <v:shape id="_x0000_i1033" type="#_x0000_t75" style="width:336.25pt;height:235pt">
            <v:imagedata r:id="rId42" o:title=""/>
          </v:shape>
        </w:pict>
      </w:r>
      <w:r w:rsidR="00AC372B" w:rsidRPr="004B3484">
        <w:rPr>
          <w:rFonts w:ascii="Calibri" w:hAnsi="Calibri"/>
          <w:lang w:val="es-MX"/>
        </w:rPr>
        <w:t>.</w:t>
      </w:r>
    </w:p>
    <w:p w:rsidR="00AC372B" w:rsidRDefault="00AC372B" w:rsidP="00173E01">
      <w:pPr>
        <w:pStyle w:val="Epgrafe"/>
        <w:rPr>
          <w:rFonts w:ascii="Calibri" w:hAnsi="Calibri"/>
          <w:lang w:val="es-MX"/>
        </w:rPr>
      </w:pPr>
      <w:r w:rsidRPr="004B3484">
        <w:rPr>
          <w:rFonts w:ascii="Calibri" w:hAnsi="Calibri"/>
          <w:lang w:val="es-MX"/>
        </w:rPr>
        <w:t xml:space="preserve">Ilustración </w:t>
      </w:r>
      <w:r>
        <w:rPr>
          <w:rFonts w:ascii="Calibri" w:hAnsi="Calibri"/>
          <w:lang w:val="es-MX"/>
        </w:rPr>
        <w:t>9</w:t>
      </w:r>
      <w:r w:rsidRPr="004B3484">
        <w:rPr>
          <w:rFonts w:ascii="Calibri" w:hAnsi="Calibri"/>
          <w:lang w:val="es-MX"/>
        </w:rPr>
        <w:t xml:space="preserve">. </w:t>
      </w:r>
      <w:r>
        <w:rPr>
          <w:rFonts w:ascii="Calibri" w:hAnsi="Calibri"/>
          <w:lang w:val="es-MX"/>
        </w:rPr>
        <w:t>Generación de estadísticas</w:t>
      </w:r>
      <w:r w:rsidRPr="004B3484">
        <w:rPr>
          <w:rFonts w:ascii="Calibri" w:hAnsi="Calibri"/>
          <w:lang w:val="es-MX"/>
        </w:rPr>
        <w:t>.</w:t>
      </w:r>
    </w:p>
    <w:p w:rsidR="00AC372B" w:rsidRDefault="00AC372B" w:rsidP="00173E01">
      <w:pPr>
        <w:rPr>
          <w:lang w:val="es-MX"/>
        </w:rPr>
      </w:pPr>
    </w:p>
    <w:p w:rsidR="00AC372B" w:rsidRPr="00BE3D86" w:rsidRDefault="005717F7" w:rsidP="00173E01">
      <w:pPr>
        <w:jc w:val="center"/>
        <w:rPr>
          <w:lang w:val="es-MX"/>
        </w:rPr>
      </w:pPr>
      <w:r w:rsidRPr="008B3D10">
        <w:rPr>
          <w:lang w:val="es-MX"/>
        </w:rPr>
        <w:pict>
          <v:shape id="_x0000_i1034" type="#_x0000_t75" style="width:243.85pt;height:152.85pt">
            <v:imagedata r:id="rId43" o:title=""/>
          </v:shape>
        </w:pict>
      </w:r>
    </w:p>
    <w:p w:rsidR="00AC372B" w:rsidRDefault="00AC372B" w:rsidP="00173E01">
      <w:pPr>
        <w:pStyle w:val="Epgrafe"/>
        <w:rPr>
          <w:rFonts w:ascii="Calibri" w:hAnsi="Calibri"/>
          <w:lang w:val="es-MX"/>
        </w:rPr>
      </w:pPr>
      <w:r w:rsidRPr="004B3484">
        <w:rPr>
          <w:rFonts w:ascii="Calibri" w:hAnsi="Calibri"/>
          <w:lang w:val="es-MX"/>
        </w:rPr>
        <w:t xml:space="preserve">Ilustración </w:t>
      </w:r>
      <w:r>
        <w:rPr>
          <w:rFonts w:ascii="Calibri" w:hAnsi="Calibri"/>
          <w:lang w:val="es-MX"/>
        </w:rPr>
        <w:t>10</w:t>
      </w:r>
      <w:r w:rsidRPr="004B3484">
        <w:rPr>
          <w:rFonts w:ascii="Calibri" w:hAnsi="Calibri"/>
          <w:lang w:val="es-MX"/>
        </w:rPr>
        <w:t xml:space="preserve">. Alta, baja y cambio de </w:t>
      </w:r>
      <w:r>
        <w:rPr>
          <w:rFonts w:ascii="Calibri" w:hAnsi="Calibri"/>
          <w:lang w:val="es-MX"/>
        </w:rPr>
        <w:t>plantillas públicas</w:t>
      </w:r>
      <w:r w:rsidRPr="004B3484">
        <w:rPr>
          <w:rFonts w:ascii="Calibri" w:hAnsi="Calibri"/>
          <w:lang w:val="es-MX"/>
        </w:rPr>
        <w:t>.</w:t>
      </w:r>
    </w:p>
    <w:p w:rsidR="00AC372B" w:rsidRDefault="00AC372B" w:rsidP="00173E01">
      <w:pPr>
        <w:rPr>
          <w:lang w:val="es-MX"/>
        </w:rPr>
      </w:pPr>
    </w:p>
    <w:p w:rsidR="00AC372B" w:rsidRPr="00BE3D86" w:rsidRDefault="00AC372B" w:rsidP="00173E01">
      <w:pPr>
        <w:pStyle w:val="Ttulo2"/>
        <w:rPr>
          <w:lang w:val="es-MX"/>
        </w:rPr>
      </w:pPr>
      <w:bookmarkStart w:id="43" w:name="_Toc288071636"/>
      <w:bookmarkStart w:id="44" w:name="_Toc291696645"/>
      <w:r>
        <w:rPr>
          <w:lang w:val="es-MX"/>
        </w:rPr>
        <w:lastRenderedPageBreak/>
        <w:t>Funcionalidades Desarrollador</w:t>
      </w:r>
      <w:bookmarkEnd w:id="43"/>
      <w:bookmarkEnd w:id="44"/>
    </w:p>
    <w:p w:rsidR="00AC372B" w:rsidRDefault="005717F7" w:rsidP="00173E01">
      <w:pPr>
        <w:pStyle w:val="Epgrafe"/>
        <w:rPr>
          <w:rFonts w:ascii="Calibri" w:hAnsi="Calibri"/>
          <w:lang w:val="es-MX"/>
        </w:rPr>
      </w:pPr>
      <w:r w:rsidRPr="008B3D10">
        <w:rPr>
          <w:rFonts w:ascii="Calibri" w:hAnsi="Calibri"/>
          <w:lang w:val="es-MX"/>
        </w:rPr>
        <w:pict>
          <v:shape id="_x0000_i1035" type="#_x0000_t75" style="width:396pt;height:115.45pt">
            <v:imagedata r:id="rId44" o:title=""/>
          </v:shape>
        </w:pict>
      </w:r>
    </w:p>
    <w:p w:rsidR="00AC372B" w:rsidRDefault="00AC372B" w:rsidP="00173E01">
      <w:pPr>
        <w:pStyle w:val="Epgrafe"/>
        <w:rPr>
          <w:rFonts w:ascii="Calibri" w:hAnsi="Calibri"/>
          <w:lang w:val="es-MX"/>
        </w:rPr>
      </w:pPr>
      <w:r w:rsidRPr="004B3484">
        <w:rPr>
          <w:rFonts w:ascii="Calibri" w:hAnsi="Calibri"/>
          <w:lang w:val="es-MX"/>
        </w:rPr>
        <w:t xml:space="preserve">Ilustración </w:t>
      </w:r>
      <w:r>
        <w:rPr>
          <w:rFonts w:ascii="Calibri" w:hAnsi="Calibri"/>
          <w:lang w:val="es-MX"/>
        </w:rPr>
        <w:t>11</w:t>
      </w:r>
      <w:r w:rsidRPr="004B3484">
        <w:rPr>
          <w:rFonts w:ascii="Calibri" w:hAnsi="Calibri"/>
          <w:lang w:val="es-MX"/>
        </w:rPr>
        <w:t xml:space="preserve">. </w:t>
      </w:r>
      <w:r>
        <w:rPr>
          <w:rFonts w:ascii="Calibri" w:hAnsi="Calibri"/>
          <w:lang w:val="es-MX"/>
        </w:rPr>
        <w:t>Actualización de actividades de desarrollo</w:t>
      </w:r>
      <w:r w:rsidRPr="004B3484">
        <w:rPr>
          <w:rFonts w:ascii="Calibri" w:hAnsi="Calibri"/>
          <w:lang w:val="es-MX"/>
        </w:rPr>
        <w:t>.</w:t>
      </w:r>
    </w:p>
    <w:p w:rsidR="00AC372B" w:rsidRPr="00911284" w:rsidRDefault="00AC372B" w:rsidP="00173E01">
      <w:pPr>
        <w:rPr>
          <w:lang w:val="es-MX"/>
        </w:rPr>
      </w:pPr>
    </w:p>
    <w:p w:rsidR="00AC372B" w:rsidRPr="00BE3D86" w:rsidRDefault="005717F7" w:rsidP="00173E01">
      <w:pPr>
        <w:rPr>
          <w:lang w:val="es-MX"/>
        </w:rPr>
      </w:pPr>
      <w:r w:rsidRPr="008B3D10">
        <w:rPr>
          <w:lang w:val="es-MX"/>
        </w:rPr>
        <w:pict>
          <v:shape id="_x0000_i1036" type="#_x0000_t75" style="width:439.45pt;height:164.4pt">
            <v:imagedata r:id="rId45" o:title=""/>
          </v:shape>
        </w:pict>
      </w:r>
    </w:p>
    <w:p w:rsidR="00AC372B" w:rsidRDefault="00AC372B" w:rsidP="00173E01">
      <w:pPr>
        <w:pStyle w:val="Epgrafe"/>
        <w:rPr>
          <w:rFonts w:ascii="Calibri" w:hAnsi="Calibri"/>
          <w:lang w:val="es-MX"/>
        </w:rPr>
      </w:pPr>
      <w:r w:rsidRPr="004B3484">
        <w:rPr>
          <w:rFonts w:ascii="Calibri" w:hAnsi="Calibri"/>
          <w:lang w:val="es-MX"/>
        </w:rPr>
        <w:t xml:space="preserve">Ilustración </w:t>
      </w:r>
      <w:r>
        <w:rPr>
          <w:rFonts w:ascii="Calibri" w:hAnsi="Calibri"/>
          <w:lang w:val="es-MX"/>
        </w:rPr>
        <w:t>12</w:t>
      </w:r>
      <w:r w:rsidRPr="004B3484">
        <w:rPr>
          <w:rFonts w:ascii="Calibri" w:hAnsi="Calibri"/>
          <w:lang w:val="es-MX"/>
        </w:rPr>
        <w:t xml:space="preserve">. </w:t>
      </w:r>
      <w:r>
        <w:rPr>
          <w:rFonts w:ascii="Calibri" w:hAnsi="Calibri"/>
          <w:lang w:val="es-MX"/>
        </w:rPr>
        <w:t>Actualización de actividades de calidad</w:t>
      </w:r>
      <w:r w:rsidRPr="004B3484">
        <w:rPr>
          <w:rFonts w:ascii="Calibri" w:hAnsi="Calibri"/>
          <w:lang w:val="es-MX"/>
        </w:rPr>
        <w:t>.</w:t>
      </w:r>
    </w:p>
    <w:p w:rsidR="00AC372B" w:rsidRDefault="00AC372B" w:rsidP="00173E01">
      <w:pPr>
        <w:rPr>
          <w:lang w:val="es-MX"/>
        </w:rPr>
      </w:pPr>
    </w:p>
    <w:p w:rsidR="00AC372B" w:rsidRPr="00911284" w:rsidRDefault="005717F7" w:rsidP="00173E01">
      <w:pPr>
        <w:jc w:val="center"/>
        <w:rPr>
          <w:lang w:val="es-MX"/>
        </w:rPr>
      </w:pPr>
      <w:r w:rsidRPr="008B3D10">
        <w:rPr>
          <w:lang w:val="es-MX"/>
        </w:rPr>
        <w:pict>
          <v:shape id="_x0000_i1037" type="#_x0000_t75" style="width:251.3pt;height:167.75pt">
            <v:imagedata r:id="rId46" o:title=""/>
          </v:shape>
        </w:pict>
      </w:r>
    </w:p>
    <w:p w:rsidR="00AC372B" w:rsidRDefault="00AC372B" w:rsidP="00173E01">
      <w:pPr>
        <w:pStyle w:val="Epgrafe"/>
        <w:rPr>
          <w:rFonts w:ascii="Calibri" w:hAnsi="Calibri"/>
          <w:lang w:val="es-MX"/>
        </w:rPr>
      </w:pPr>
      <w:r w:rsidRPr="004B3484">
        <w:rPr>
          <w:rFonts w:ascii="Calibri" w:hAnsi="Calibri"/>
          <w:lang w:val="es-MX"/>
        </w:rPr>
        <w:t xml:space="preserve">Ilustración </w:t>
      </w:r>
      <w:r>
        <w:rPr>
          <w:rFonts w:ascii="Calibri" w:hAnsi="Calibri"/>
          <w:lang w:val="es-MX"/>
        </w:rPr>
        <w:t>13</w:t>
      </w:r>
      <w:r w:rsidRPr="004B3484">
        <w:rPr>
          <w:rFonts w:ascii="Calibri" w:hAnsi="Calibri"/>
          <w:lang w:val="es-MX"/>
        </w:rPr>
        <w:t xml:space="preserve">. Alta, baja y cambio </w:t>
      </w:r>
      <w:r>
        <w:rPr>
          <w:rFonts w:ascii="Calibri" w:hAnsi="Calibri"/>
          <w:lang w:val="es-MX"/>
        </w:rPr>
        <w:t>de plantillas privadas</w:t>
      </w:r>
      <w:r w:rsidRPr="004B3484">
        <w:rPr>
          <w:rFonts w:ascii="Calibri" w:hAnsi="Calibri"/>
          <w:lang w:val="es-MX"/>
        </w:rPr>
        <w:t>.</w:t>
      </w:r>
    </w:p>
    <w:p w:rsidR="00AC372B" w:rsidRDefault="00AC372B" w:rsidP="00173E01">
      <w:pPr>
        <w:rPr>
          <w:lang w:val="es-MX"/>
        </w:rPr>
      </w:pPr>
    </w:p>
    <w:p w:rsidR="00AC372B" w:rsidRPr="00911284" w:rsidRDefault="005717F7" w:rsidP="00173E01">
      <w:pPr>
        <w:jc w:val="center"/>
        <w:rPr>
          <w:lang w:val="es-MX"/>
        </w:rPr>
      </w:pPr>
      <w:r w:rsidRPr="008B3D10">
        <w:rPr>
          <w:lang w:val="es-MX"/>
        </w:rPr>
        <w:lastRenderedPageBreak/>
        <w:pict>
          <v:shape id="_x0000_i1038" type="#_x0000_t75" style="width:271pt;height:130.4pt">
            <v:imagedata r:id="rId47" o:title=""/>
          </v:shape>
        </w:pict>
      </w:r>
    </w:p>
    <w:p w:rsidR="00AC372B" w:rsidRDefault="00AC372B" w:rsidP="00173E01">
      <w:pPr>
        <w:pStyle w:val="Epgrafe"/>
        <w:rPr>
          <w:rFonts w:ascii="Calibri" w:hAnsi="Calibri"/>
          <w:lang w:val="es-MX"/>
        </w:rPr>
      </w:pPr>
      <w:r w:rsidRPr="004B3484">
        <w:rPr>
          <w:rFonts w:ascii="Calibri" w:hAnsi="Calibri"/>
          <w:lang w:val="es-MX"/>
        </w:rPr>
        <w:t xml:space="preserve">Ilustración </w:t>
      </w:r>
      <w:r>
        <w:rPr>
          <w:rFonts w:ascii="Calibri" w:hAnsi="Calibri"/>
          <w:lang w:val="es-MX"/>
        </w:rPr>
        <w:t>14</w:t>
      </w:r>
      <w:r w:rsidRPr="004B3484">
        <w:rPr>
          <w:rFonts w:ascii="Calibri" w:hAnsi="Calibri"/>
          <w:lang w:val="es-MX"/>
        </w:rPr>
        <w:t xml:space="preserve">. </w:t>
      </w:r>
      <w:r>
        <w:rPr>
          <w:rFonts w:ascii="Calibri" w:hAnsi="Calibri"/>
          <w:lang w:val="es-MX"/>
        </w:rPr>
        <w:t>Generación de estadísticas</w:t>
      </w:r>
    </w:p>
    <w:p w:rsidR="00AC372B" w:rsidRDefault="00AC372B" w:rsidP="00173E01">
      <w:pPr>
        <w:pStyle w:val="Epgrafe"/>
        <w:rPr>
          <w:rFonts w:ascii="Calibri" w:hAnsi="Calibri"/>
          <w:lang w:val="es-MX"/>
        </w:rPr>
      </w:pPr>
    </w:p>
    <w:p w:rsidR="00AC372B" w:rsidRDefault="005717F7" w:rsidP="00173E01">
      <w:pPr>
        <w:pStyle w:val="Epgrafe"/>
        <w:rPr>
          <w:rFonts w:ascii="Calibri" w:hAnsi="Calibri"/>
          <w:lang w:val="es-MX"/>
        </w:rPr>
      </w:pPr>
      <w:r w:rsidRPr="008B3D10">
        <w:rPr>
          <w:rFonts w:ascii="Calibri" w:hAnsi="Calibri"/>
          <w:lang w:val="es-MX"/>
        </w:rPr>
        <w:pict>
          <v:shape id="_x0000_i1039" type="#_x0000_t75" style="width:438.8pt;height:121.6pt">
            <v:imagedata r:id="rId48" o:title=""/>
          </v:shape>
        </w:pict>
      </w:r>
    </w:p>
    <w:p w:rsidR="00AC372B" w:rsidRDefault="00AC372B" w:rsidP="00173E01">
      <w:pPr>
        <w:pStyle w:val="Epgrafe"/>
        <w:rPr>
          <w:rFonts w:ascii="Calibri" w:hAnsi="Calibri"/>
          <w:lang w:val="es-MX"/>
        </w:rPr>
      </w:pPr>
      <w:r w:rsidRPr="004B3484">
        <w:rPr>
          <w:rFonts w:ascii="Calibri" w:hAnsi="Calibri"/>
          <w:lang w:val="es-MX"/>
        </w:rPr>
        <w:t>Ilustración</w:t>
      </w:r>
      <w:r>
        <w:rPr>
          <w:rFonts w:ascii="Calibri" w:hAnsi="Calibri"/>
          <w:lang w:val="es-MX"/>
        </w:rPr>
        <w:t xml:space="preserve"> 15</w:t>
      </w:r>
      <w:r w:rsidRPr="004B3484">
        <w:rPr>
          <w:rFonts w:ascii="Calibri" w:hAnsi="Calibri"/>
          <w:lang w:val="es-MX"/>
        </w:rPr>
        <w:t xml:space="preserve">. </w:t>
      </w:r>
      <w:r>
        <w:rPr>
          <w:rFonts w:ascii="Calibri" w:hAnsi="Calibri"/>
          <w:lang w:val="es-MX"/>
        </w:rPr>
        <w:t>Registro y seguimiento de defectos</w:t>
      </w:r>
    </w:p>
    <w:p w:rsidR="00AC372B" w:rsidRPr="00B43273" w:rsidRDefault="00AC372B" w:rsidP="00173E01">
      <w:pPr>
        <w:spacing w:before="0" w:after="0"/>
        <w:jc w:val="left"/>
        <w:rPr>
          <w:rFonts w:ascii="Calibri" w:hAnsi="Calibri"/>
          <w:lang w:val="es-MX"/>
        </w:rPr>
      </w:pPr>
      <w:r w:rsidRPr="00B43273">
        <w:rPr>
          <w:rFonts w:ascii="Calibri" w:hAnsi="Calibri"/>
          <w:lang w:val="es-MX"/>
        </w:rPr>
        <w:br w:type="page"/>
      </w:r>
    </w:p>
    <w:p w:rsidR="00AC372B" w:rsidRPr="00B43273" w:rsidRDefault="00AC372B" w:rsidP="003F1FE0">
      <w:pPr>
        <w:pStyle w:val="Ttulo1"/>
        <w:rPr>
          <w:rFonts w:ascii="Calibri" w:hAnsi="Calibri"/>
          <w:lang w:val="es-MX"/>
        </w:rPr>
      </w:pPr>
      <w:bookmarkStart w:id="45" w:name="_Toc291696646"/>
      <w:r w:rsidRPr="00B43273">
        <w:rPr>
          <w:rFonts w:ascii="Calibri" w:hAnsi="Calibri"/>
          <w:lang w:val="es-MX"/>
        </w:rPr>
        <w:t>Impacto</w:t>
      </w:r>
      <w:bookmarkEnd w:id="45"/>
    </w:p>
    <w:p w:rsidR="00AC372B" w:rsidRPr="004A2B68" w:rsidRDefault="00AC372B" w:rsidP="003F1FE0">
      <w:pPr>
        <w:rPr>
          <w:rFonts w:ascii="Calibri" w:hAnsi="Calibri"/>
          <w:lang w:val="es-MX"/>
        </w:rPr>
      </w:pPr>
      <w:r w:rsidRPr="004A2B68">
        <w:rPr>
          <w:rFonts w:ascii="Calibri" w:hAnsi="Calibri"/>
          <w:lang w:val="es-MX"/>
        </w:rPr>
        <w:t xml:space="preserve">El impacto que se pretende lograr involucra a los diferentes niveles de cualquier organización que se dedique al desarrollo de software. </w:t>
      </w:r>
    </w:p>
    <w:p w:rsidR="00AC372B" w:rsidRPr="004A2B68" w:rsidRDefault="00AC372B" w:rsidP="001A1A14">
      <w:pPr>
        <w:numPr>
          <w:ilvl w:val="0"/>
          <w:numId w:val="19"/>
        </w:numPr>
        <w:rPr>
          <w:rFonts w:ascii="Calibri" w:hAnsi="Calibri"/>
          <w:lang w:val="es-MX"/>
        </w:rPr>
      </w:pPr>
      <w:r w:rsidRPr="004A2B68">
        <w:rPr>
          <w:rFonts w:ascii="Calibri" w:hAnsi="Calibri"/>
          <w:lang w:val="es-MX"/>
        </w:rPr>
        <w:t>A nivel de alta gerencia provocará una mayor formalidad en la manera de controlar y asignar recursos a nuevos y existentes proyectos.</w:t>
      </w:r>
    </w:p>
    <w:p w:rsidR="00AC372B" w:rsidRPr="004A2B68" w:rsidRDefault="00AC372B" w:rsidP="001A1A14">
      <w:pPr>
        <w:numPr>
          <w:ilvl w:val="0"/>
          <w:numId w:val="19"/>
        </w:numPr>
        <w:rPr>
          <w:rFonts w:ascii="Calibri" w:hAnsi="Calibri"/>
          <w:lang w:val="es-MX"/>
        </w:rPr>
      </w:pPr>
      <w:r w:rsidRPr="004A2B68">
        <w:rPr>
          <w:rFonts w:ascii="Calibri" w:hAnsi="Calibri"/>
          <w:lang w:val="es-MX"/>
        </w:rPr>
        <w:t xml:space="preserve">A nivel de líder de proyecto provocará una mayor formalidad y disciplina para la realización de actividades de planeación referentes al ciclo de vida y a la calidad del producto. </w:t>
      </w:r>
    </w:p>
    <w:p w:rsidR="00AC372B" w:rsidRPr="004A2B68" w:rsidRDefault="00AC372B" w:rsidP="001A1A14">
      <w:pPr>
        <w:numPr>
          <w:ilvl w:val="0"/>
          <w:numId w:val="19"/>
        </w:numPr>
        <w:rPr>
          <w:rFonts w:ascii="Calibri" w:hAnsi="Calibri"/>
          <w:lang w:val="es-MX"/>
        </w:rPr>
      </w:pPr>
      <w:r w:rsidRPr="004A2B68">
        <w:rPr>
          <w:rFonts w:ascii="Calibri" w:hAnsi="Calibri"/>
          <w:lang w:val="es-MX"/>
        </w:rPr>
        <w:t>El mayor impacto se dará en la manera en que los desarrolladores involucrados en el proyecto trabajan día con día.  Implicará que los desarrolladores cuenten con la suficiente disciplina para realizar las actividades de calidad de la mejor manera posible, para alimentar el sistema con información verídica que posteriormente permita mostrar estadísticas y métricas reales, que logren que la empresa y los desarrolladores estén conscientes de lo que realmente está pasando en el proceso de desarrollo.</w:t>
      </w:r>
    </w:p>
    <w:p w:rsidR="00AC372B" w:rsidRPr="00B43273" w:rsidRDefault="00AC372B" w:rsidP="003F1FE0">
      <w:pPr>
        <w:rPr>
          <w:rFonts w:ascii="Calibri" w:hAnsi="Calibri"/>
          <w:color w:val="FF0000"/>
          <w:lang w:val="es-MX"/>
        </w:rPr>
      </w:pPr>
    </w:p>
    <w:p w:rsidR="00AC372B" w:rsidRPr="00B43273" w:rsidRDefault="00AC372B" w:rsidP="00806BE5">
      <w:pPr>
        <w:spacing w:before="0" w:after="0"/>
        <w:jc w:val="left"/>
        <w:rPr>
          <w:rFonts w:ascii="Calibri" w:hAnsi="Calibri"/>
          <w:lang w:val="es-MX"/>
        </w:rPr>
      </w:pPr>
      <w:r w:rsidRPr="00B43273">
        <w:rPr>
          <w:rFonts w:ascii="Calibri" w:hAnsi="Calibri"/>
          <w:lang w:val="es-MX"/>
        </w:rPr>
        <w:br w:type="page"/>
      </w:r>
    </w:p>
    <w:p w:rsidR="00AC372B" w:rsidRPr="00B43273" w:rsidRDefault="00AC372B" w:rsidP="003F1FE0">
      <w:pPr>
        <w:pStyle w:val="Ttulo1"/>
        <w:rPr>
          <w:rFonts w:ascii="Calibri" w:hAnsi="Calibri"/>
          <w:lang w:val="es-MX"/>
        </w:rPr>
      </w:pPr>
      <w:bookmarkStart w:id="46" w:name="_Toc291696647"/>
      <w:r w:rsidRPr="00B43273">
        <w:rPr>
          <w:rFonts w:ascii="Calibri" w:hAnsi="Calibri"/>
          <w:lang w:val="es-MX"/>
        </w:rPr>
        <w:t>Análisis del sistema propuesto</w:t>
      </w:r>
      <w:bookmarkEnd w:id="46"/>
    </w:p>
    <w:p w:rsidR="00AC372B" w:rsidRPr="00B43273" w:rsidRDefault="00AC372B" w:rsidP="003F1FE0">
      <w:pPr>
        <w:rPr>
          <w:rFonts w:ascii="Calibri" w:hAnsi="Calibri"/>
          <w:lang w:val="es-MX"/>
        </w:rPr>
      </w:pPr>
    </w:p>
    <w:p w:rsidR="00AC372B" w:rsidRPr="00B43273" w:rsidRDefault="00AC372B" w:rsidP="003F1FE0">
      <w:pPr>
        <w:pStyle w:val="Ttulo2"/>
        <w:rPr>
          <w:rFonts w:ascii="Calibri" w:hAnsi="Calibri"/>
          <w:lang w:val="es-MX"/>
        </w:rPr>
      </w:pPr>
      <w:bookmarkStart w:id="47" w:name="_Toc291696648"/>
      <w:r w:rsidRPr="00B43273">
        <w:rPr>
          <w:rFonts w:ascii="Calibri" w:hAnsi="Calibri"/>
          <w:lang w:val="es-MX"/>
        </w:rPr>
        <w:t>Nuevas Capacidades</w:t>
      </w:r>
      <w:bookmarkEnd w:id="47"/>
    </w:p>
    <w:p w:rsidR="00AC372B" w:rsidRPr="004A2B68" w:rsidRDefault="00AC372B" w:rsidP="003F1FE0">
      <w:pPr>
        <w:rPr>
          <w:rFonts w:ascii="Calibri" w:hAnsi="Calibri"/>
          <w:lang w:val="es-MX"/>
        </w:rPr>
      </w:pPr>
      <w:r w:rsidRPr="004A2B68">
        <w:rPr>
          <w:rFonts w:ascii="Calibri" w:hAnsi="Calibri"/>
          <w:lang w:val="es-MX"/>
        </w:rPr>
        <w:t>Dentro de las capacidades del sistema BM se encuentran:</w:t>
      </w:r>
    </w:p>
    <w:p w:rsidR="00AC372B" w:rsidRPr="004A2B68" w:rsidRDefault="00AC372B" w:rsidP="0007411E">
      <w:pPr>
        <w:numPr>
          <w:ilvl w:val="0"/>
          <w:numId w:val="21"/>
        </w:numPr>
        <w:rPr>
          <w:rFonts w:ascii="Calibri" w:hAnsi="Calibri"/>
          <w:lang w:val="es-MX"/>
        </w:rPr>
      </w:pPr>
      <w:r w:rsidRPr="004A2B68">
        <w:rPr>
          <w:rFonts w:ascii="Calibri" w:hAnsi="Calibri"/>
          <w:lang w:val="es-MX"/>
        </w:rPr>
        <w:t>Distintos modos de operación del sistema de acuerdo al tipo de usuario que se firme en el sistema.</w:t>
      </w:r>
    </w:p>
    <w:p w:rsidR="00AC372B" w:rsidRPr="004A2B68" w:rsidRDefault="00AC372B" w:rsidP="0007411E">
      <w:pPr>
        <w:numPr>
          <w:ilvl w:val="0"/>
          <w:numId w:val="21"/>
        </w:numPr>
        <w:rPr>
          <w:rFonts w:ascii="Calibri" w:hAnsi="Calibri"/>
          <w:lang w:val="es-MX"/>
        </w:rPr>
      </w:pPr>
      <w:r w:rsidRPr="004A2B68">
        <w:rPr>
          <w:rFonts w:ascii="Calibri" w:hAnsi="Calibri"/>
          <w:lang w:val="es-MX"/>
        </w:rPr>
        <w:t>Seguridad, en términos de restricciones y privilegios, para cada tipo de usuario.</w:t>
      </w:r>
    </w:p>
    <w:p w:rsidR="00AC372B" w:rsidRPr="004A2B68" w:rsidRDefault="00AC372B" w:rsidP="0007411E">
      <w:pPr>
        <w:numPr>
          <w:ilvl w:val="0"/>
          <w:numId w:val="21"/>
        </w:numPr>
        <w:rPr>
          <w:rFonts w:ascii="Calibri" w:hAnsi="Calibri"/>
          <w:lang w:val="es-MX"/>
        </w:rPr>
      </w:pPr>
      <w:r w:rsidRPr="004A2B68">
        <w:rPr>
          <w:rFonts w:ascii="Calibri" w:hAnsi="Calibri"/>
          <w:lang w:val="es-MX"/>
        </w:rPr>
        <w:t>Acceso simultáneo por parte de múltiples usuarios.</w:t>
      </w:r>
    </w:p>
    <w:p w:rsidR="00AC372B" w:rsidRPr="004A2B68" w:rsidRDefault="00AC372B" w:rsidP="0007411E">
      <w:pPr>
        <w:numPr>
          <w:ilvl w:val="0"/>
          <w:numId w:val="21"/>
        </w:numPr>
        <w:rPr>
          <w:rFonts w:ascii="Calibri" w:hAnsi="Calibri"/>
          <w:lang w:val="es-MX"/>
        </w:rPr>
      </w:pPr>
      <w:r w:rsidRPr="004A2B68">
        <w:rPr>
          <w:rFonts w:ascii="Calibri" w:hAnsi="Calibri"/>
          <w:lang w:val="es-MX"/>
        </w:rPr>
        <w:t>Se evita la instalación de cualquier tipo de API o DLL en los clientes que accederán al sistema.</w:t>
      </w:r>
    </w:p>
    <w:p w:rsidR="00AC372B" w:rsidRPr="004A2B68" w:rsidRDefault="00AC372B" w:rsidP="0007411E">
      <w:pPr>
        <w:numPr>
          <w:ilvl w:val="0"/>
          <w:numId w:val="21"/>
        </w:numPr>
        <w:rPr>
          <w:rFonts w:ascii="Calibri" w:hAnsi="Calibri"/>
          <w:lang w:val="es-MX"/>
        </w:rPr>
      </w:pPr>
      <w:r w:rsidRPr="004A2B68">
        <w:rPr>
          <w:rFonts w:ascii="Calibri" w:hAnsi="Calibri"/>
          <w:lang w:val="es-MX"/>
        </w:rPr>
        <w:t>Guía en el proceso de definición del plan de calidad y del ciclo de vida de desarrollo del producto.</w:t>
      </w:r>
    </w:p>
    <w:p w:rsidR="00AC372B" w:rsidRPr="004A2B68" w:rsidRDefault="00AC372B" w:rsidP="0007411E">
      <w:pPr>
        <w:numPr>
          <w:ilvl w:val="0"/>
          <w:numId w:val="21"/>
        </w:numPr>
        <w:rPr>
          <w:rFonts w:ascii="Calibri" w:hAnsi="Calibri"/>
          <w:lang w:val="es-MX"/>
        </w:rPr>
      </w:pPr>
      <w:r w:rsidRPr="004A2B68">
        <w:rPr>
          <w:rFonts w:ascii="Calibri" w:hAnsi="Calibri"/>
          <w:lang w:val="es-MX"/>
        </w:rPr>
        <w:t>Generación de actividades específicas y puntuales de desarrollo del sistema.</w:t>
      </w:r>
    </w:p>
    <w:p w:rsidR="00AC372B" w:rsidRPr="004A2B68" w:rsidRDefault="00AC372B" w:rsidP="0007411E">
      <w:pPr>
        <w:numPr>
          <w:ilvl w:val="0"/>
          <w:numId w:val="21"/>
        </w:numPr>
        <w:rPr>
          <w:rFonts w:ascii="Calibri" w:hAnsi="Calibri"/>
          <w:lang w:val="es-MX"/>
        </w:rPr>
      </w:pPr>
      <w:r w:rsidRPr="004A2B68">
        <w:rPr>
          <w:rFonts w:ascii="Calibri" w:hAnsi="Calibri"/>
          <w:lang w:val="es-MX"/>
        </w:rPr>
        <w:t>Generación de actividades de aseguramiento de calidad relacionadas específicamente con ciertas actividades de desarrollo.</w:t>
      </w:r>
    </w:p>
    <w:p w:rsidR="00AC372B" w:rsidRPr="004A2B68" w:rsidRDefault="00AC372B" w:rsidP="0007411E">
      <w:pPr>
        <w:numPr>
          <w:ilvl w:val="0"/>
          <w:numId w:val="21"/>
        </w:numPr>
        <w:rPr>
          <w:rFonts w:ascii="Calibri" w:hAnsi="Calibri"/>
          <w:lang w:val="es-MX"/>
        </w:rPr>
      </w:pPr>
      <w:r w:rsidRPr="004A2B68">
        <w:rPr>
          <w:rFonts w:ascii="Calibri" w:hAnsi="Calibri"/>
          <w:lang w:val="es-MX"/>
        </w:rPr>
        <w:t>Registro de defectos en cualquier fase del proceso, así como seguimiento sobre la corrección y/o remoción de defectos en cualquier fase.</w:t>
      </w:r>
    </w:p>
    <w:p w:rsidR="00AC372B" w:rsidRPr="004A2B68" w:rsidRDefault="00AC372B" w:rsidP="0007411E">
      <w:pPr>
        <w:numPr>
          <w:ilvl w:val="0"/>
          <w:numId w:val="21"/>
        </w:numPr>
        <w:rPr>
          <w:rFonts w:ascii="Calibri" w:hAnsi="Calibri"/>
          <w:lang w:val="es-MX"/>
        </w:rPr>
      </w:pPr>
      <w:r w:rsidRPr="004A2B68">
        <w:rPr>
          <w:rFonts w:ascii="Calibri" w:hAnsi="Calibri"/>
          <w:lang w:val="es-MX"/>
        </w:rPr>
        <w:t>Flexibilidad en la definición de los tipos de defectos a identificar en el proyecto.</w:t>
      </w:r>
    </w:p>
    <w:p w:rsidR="00AC372B" w:rsidRPr="004A2B68" w:rsidRDefault="00AC372B" w:rsidP="0007411E">
      <w:pPr>
        <w:numPr>
          <w:ilvl w:val="0"/>
          <w:numId w:val="21"/>
        </w:numPr>
        <w:rPr>
          <w:rFonts w:ascii="Calibri" w:hAnsi="Calibri"/>
          <w:lang w:val="es-MX"/>
        </w:rPr>
      </w:pPr>
      <w:r w:rsidRPr="004A2B68">
        <w:rPr>
          <w:rFonts w:ascii="Calibri" w:hAnsi="Calibri"/>
          <w:lang w:val="es-MX"/>
        </w:rPr>
        <w:t>Flexibilidad en la definición de plantillas y listas para las actividades de aseguramiento de la calidad en las distintas fases del ciclo de vida.</w:t>
      </w:r>
    </w:p>
    <w:p w:rsidR="00AC372B" w:rsidRPr="004A2B68" w:rsidRDefault="00AC372B" w:rsidP="0007411E">
      <w:pPr>
        <w:numPr>
          <w:ilvl w:val="0"/>
          <w:numId w:val="21"/>
        </w:numPr>
        <w:rPr>
          <w:rFonts w:ascii="Calibri" w:hAnsi="Calibri"/>
          <w:lang w:val="es-MX"/>
        </w:rPr>
      </w:pPr>
      <w:r w:rsidRPr="004A2B68">
        <w:rPr>
          <w:rFonts w:ascii="Calibri" w:hAnsi="Calibri"/>
          <w:lang w:val="es-MX"/>
        </w:rPr>
        <w:t>Generación de estadísticas y métricas de desempeño personales, de equipo, por proyecto y por empresa.</w:t>
      </w:r>
    </w:p>
    <w:p w:rsidR="00AC372B" w:rsidRPr="00B43273" w:rsidRDefault="00AC372B" w:rsidP="003F1FE0">
      <w:pPr>
        <w:rPr>
          <w:rFonts w:ascii="Calibri" w:hAnsi="Calibri"/>
          <w:lang w:val="es-MX"/>
        </w:rPr>
      </w:pPr>
    </w:p>
    <w:p w:rsidR="00AC372B" w:rsidRPr="00B43273" w:rsidRDefault="00AC372B" w:rsidP="003F1FE0">
      <w:pPr>
        <w:pStyle w:val="Ttulo2"/>
        <w:rPr>
          <w:rFonts w:ascii="Calibri" w:hAnsi="Calibri"/>
          <w:lang w:val="es-MX"/>
        </w:rPr>
      </w:pPr>
      <w:bookmarkStart w:id="48" w:name="_Toc291696649"/>
      <w:r w:rsidRPr="00B43273">
        <w:rPr>
          <w:rFonts w:ascii="Calibri" w:hAnsi="Calibri"/>
          <w:lang w:val="es-MX"/>
        </w:rPr>
        <w:t>Desventajas y limitaciones</w:t>
      </w:r>
      <w:bookmarkEnd w:id="48"/>
    </w:p>
    <w:p w:rsidR="00AC372B" w:rsidRPr="004A2B68" w:rsidRDefault="00AC372B" w:rsidP="003F1FE0">
      <w:pPr>
        <w:rPr>
          <w:rFonts w:ascii="Calibri" w:hAnsi="Calibri"/>
          <w:lang w:val="es-MX"/>
        </w:rPr>
      </w:pPr>
      <w:r w:rsidRPr="004A2B68">
        <w:rPr>
          <w:rFonts w:ascii="Calibri" w:hAnsi="Calibri"/>
          <w:lang w:val="es-MX"/>
        </w:rPr>
        <w:t>Dentro de las desventajas y/o limitaciones identificadas para el sistema BM se encuentran:</w:t>
      </w:r>
    </w:p>
    <w:p w:rsidR="00AC372B" w:rsidRPr="004A2B68" w:rsidRDefault="00AC372B" w:rsidP="009B630A">
      <w:pPr>
        <w:numPr>
          <w:ilvl w:val="0"/>
          <w:numId w:val="22"/>
        </w:numPr>
        <w:rPr>
          <w:rFonts w:ascii="Calibri" w:hAnsi="Calibri"/>
          <w:lang w:val="es-MX"/>
        </w:rPr>
      </w:pPr>
      <w:r w:rsidRPr="004A2B68">
        <w:rPr>
          <w:rFonts w:ascii="Calibri" w:hAnsi="Calibri"/>
          <w:lang w:val="es-MX"/>
        </w:rPr>
        <w:t>Si bien se permite el acceso a múltiples usuarios de manera simultánea, la concurrencia al momento de edición no está permitida.</w:t>
      </w:r>
    </w:p>
    <w:p w:rsidR="00AC372B" w:rsidRPr="004A2B68" w:rsidRDefault="00AC372B" w:rsidP="009B630A">
      <w:pPr>
        <w:numPr>
          <w:ilvl w:val="0"/>
          <w:numId w:val="22"/>
        </w:numPr>
        <w:rPr>
          <w:rFonts w:ascii="Calibri" w:hAnsi="Calibri"/>
          <w:lang w:val="es-MX"/>
        </w:rPr>
      </w:pPr>
      <w:r w:rsidRPr="004A2B68">
        <w:rPr>
          <w:rFonts w:ascii="Calibri" w:hAnsi="Calibri"/>
          <w:lang w:val="es-MX"/>
        </w:rPr>
        <w:t>La generación de estadísticas y métricas se basa en la información y los datos introducidos por los distintos usuarios, por lo que en caso de que esta información no sea adecuada, las estadísticas y métricas generadas por el sistema tampoco lo serán.</w:t>
      </w:r>
    </w:p>
    <w:p w:rsidR="00AC372B" w:rsidRPr="004A2B68" w:rsidRDefault="00AC372B" w:rsidP="009B630A">
      <w:pPr>
        <w:numPr>
          <w:ilvl w:val="0"/>
          <w:numId w:val="22"/>
        </w:numPr>
        <w:rPr>
          <w:rFonts w:ascii="Calibri" w:hAnsi="Calibri"/>
          <w:lang w:val="es-MX"/>
        </w:rPr>
      </w:pPr>
      <w:r w:rsidRPr="004A2B68">
        <w:rPr>
          <w:rFonts w:ascii="Calibri" w:hAnsi="Calibri"/>
          <w:lang w:val="es-MX"/>
        </w:rPr>
        <w:t>El acceso al sistema depende de la correcta operación de la red local de la empresa o del proveedor de servicios de Internet.</w:t>
      </w:r>
    </w:p>
    <w:p w:rsidR="00AC372B" w:rsidRPr="004A2B68" w:rsidRDefault="00AC372B" w:rsidP="009B630A">
      <w:pPr>
        <w:numPr>
          <w:ilvl w:val="0"/>
          <w:numId w:val="22"/>
        </w:numPr>
        <w:rPr>
          <w:rFonts w:ascii="Calibri" w:hAnsi="Calibri"/>
          <w:lang w:val="es-MX"/>
        </w:rPr>
      </w:pPr>
      <w:r w:rsidRPr="004A2B68">
        <w:rPr>
          <w:rFonts w:ascii="Calibri" w:hAnsi="Calibri"/>
          <w:lang w:val="es-MX"/>
        </w:rPr>
        <w:t>La asignación de restricciones y privilegios sobre el uso de la aplicación para los diferentes tipos de usuarios está preestablecida, por lo que el cliente no podrá configurar estos permisos al momento de la instalación del sistema.</w:t>
      </w:r>
    </w:p>
    <w:p w:rsidR="00AC372B" w:rsidRPr="004A2B68" w:rsidRDefault="00AC372B" w:rsidP="009B630A">
      <w:pPr>
        <w:numPr>
          <w:ilvl w:val="0"/>
          <w:numId w:val="22"/>
        </w:numPr>
        <w:rPr>
          <w:rFonts w:ascii="Calibri" w:hAnsi="Calibri"/>
          <w:lang w:val="es-MX"/>
        </w:rPr>
      </w:pPr>
      <w:r w:rsidRPr="004A2B68">
        <w:rPr>
          <w:rFonts w:ascii="Calibri" w:hAnsi="Calibri"/>
          <w:lang w:val="es-MX"/>
        </w:rPr>
        <w:t>Las estadísticas y métricas generadas por el sistema fueron determinadas con anterioridad, por lo que el cliente no tendrá la posibilidad de agregar, modificar o eliminar estadísticas o métricas.</w:t>
      </w:r>
    </w:p>
    <w:p w:rsidR="00AC372B" w:rsidRPr="004A2B68" w:rsidRDefault="00AC372B" w:rsidP="003F1FE0">
      <w:pPr>
        <w:rPr>
          <w:rFonts w:ascii="Calibri" w:hAnsi="Calibri"/>
          <w:lang w:val="es-MX"/>
        </w:rPr>
      </w:pPr>
      <w:r w:rsidRPr="004A2B68">
        <w:rPr>
          <w:rFonts w:ascii="Calibri" w:hAnsi="Calibri"/>
          <w:lang w:val="es-MX"/>
        </w:rPr>
        <w:t>Las desventajas y limitaciones listadas en esta sección fueron las identificadas al momento de la realización del documento. Nuevas desventajas o limitaciones pueden surgir durante el desarrollo del proyecto.</w:t>
      </w:r>
    </w:p>
    <w:sectPr w:rsidR="00AC372B" w:rsidRPr="004A2B68" w:rsidSect="00A42899">
      <w:pgSz w:w="12240" w:h="15840"/>
      <w:pgMar w:top="1440" w:right="1797" w:bottom="1440" w:left="1622"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6C6C" w:rsidRDefault="00046C6C">
      <w:r>
        <w:separator/>
      </w:r>
    </w:p>
  </w:endnote>
  <w:endnote w:type="continuationSeparator" w:id="0">
    <w:p w:rsidR="00046C6C" w:rsidRDefault="00046C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899" w:rsidRPr="008E6AE3" w:rsidRDefault="00A42899" w:rsidP="00503327">
    <w:pPr>
      <w:pStyle w:val="Piedepgina"/>
      <w:tabs>
        <w:tab w:val="clear" w:pos="8640"/>
        <w:tab w:val="right" w:pos="8820"/>
      </w:tabs>
      <w:rPr>
        <w:rFonts w:ascii="Calibri" w:hAnsi="Calibri"/>
        <w:sz w:val="20"/>
        <w:szCs w:val="20"/>
      </w:rPr>
    </w:pPr>
    <w:r w:rsidRPr="008E6AE3">
      <w:rPr>
        <w:rFonts w:ascii="Calibri" w:hAnsi="Calibri"/>
        <w:sz w:val="20"/>
        <w:szCs w:val="20"/>
      </w:rPr>
      <w:tab/>
    </w:r>
    <w:r w:rsidRPr="008E6AE3">
      <w:rPr>
        <w:rFonts w:ascii="Calibri" w:hAnsi="Calibri"/>
        <w:sz w:val="20"/>
        <w:szCs w:val="20"/>
      </w:rPr>
      <w:tab/>
    </w:r>
    <w:proofErr w:type="spellStart"/>
    <w:r w:rsidRPr="008E6AE3">
      <w:rPr>
        <w:rFonts w:ascii="Calibri" w:hAnsi="Calibri"/>
        <w:sz w:val="20"/>
        <w:szCs w:val="20"/>
      </w:rPr>
      <w:t>Página</w:t>
    </w:r>
    <w:proofErr w:type="spellEnd"/>
    <w:r w:rsidRPr="008E6AE3">
      <w:rPr>
        <w:rFonts w:ascii="Calibri" w:hAnsi="Calibri"/>
        <w:sz w:val="20"/>
        <w:szCs w:val="20"/>
      </w:rPr>
      <w:t xml:space="preserve"> </w:t>
    </w:r>
    <w:r w:rsidRPr="008E6AE3">
      <w:rPr>
        <w:rStyle w:val="Nmerodepgina"/>
        <w:rFonts w:ascii="Calibri" w:hAnsi="Calibri"/>
        <w:sz w:val="20"/>
        <w:szCs w:val="20"/>
      </w:rPr>
      <w:fldChar w:fldCharType="begin"/>
    </w:r>
    <w:r w:rsidRPr="008E6AE3">
      <w:rPr>
        <w:rStyle w:val="Nmerodepgina"/>
        <w:rFonts w:ascii="Calibri" w:hAnsi="Calibri"/>
        <w:sz w:val="20"/>
        <w:szCs w:val="20"/>
      </w:rPr>
      <w:instrText xml:space="preserve"> PAGE </w:instrText>
    </w:r>
    <w:r w:rsidRPr="008E6AE3">
      <w:rPr>
        <w:rStyle w:val="Nmerodepgina"/>
        <w:rFonts w:ascii="Calibri" w:hAnsi="Calibri"/>
        <w:sz w:val="20"/>
        <w:szCs w:val="20"/>
      </w:rPr>
      <w:fldChar w:fldCharType="separate"/>
    </w:r>
    <w:r>
      <w:rPr>
        <w:rStyle w:val="Nmerodepgina"/>
        <w:rFonts w:ascii="Calibri" w:hAnsi="Calibri"/>
        <w:noProof/>
        <w:sz w:val="20"/>
        <w:szCs w:val="20"/>
      </w:rPr>
      <w:t>3</w:t>
    </w:r>
    <w:r w:rsidRPr="008E6AE3">
      <w:rPr>
        <w:rStyle w:val="Nmerodepgina"/>
        <w:rFonts w:ascii="Calibri" w:hAnsi="Calibri"/>
        <w:sz w:val="20"/>
        <w:szCs w:val="20"/>
      </w:rPr>
      <w:fldChar w:fldCharType="end"/>
    </w:r>
    <w:r w:rsidRPr="008E6AE3">
      <w:rPr>
        <w:rStyle w:val="Nmerodepgina"/>
        <w:rFonts w:ascii="Calibri" w:hAnsi="Calibri"/>
        <w:sz w:val="20"/>
        <w:szCs w:val="20"/>
      </w:rPr>
      <w:t xml:space="preserve"> de </w:t>
    </w:r>
    <w:r w:rsidRPr="008E6AE3">
      <w:rPr>
        <w:rStyle w:val="Nmerodepgina"/>
        <w:rFonts w:ascii="Calibri" w:hAnsi="Calibri"/>
        <w:sz w:val="20"/>
        <w:szCs w:val="20"/>
      </w:rPr>
      <w:fldChar w:fldCharType="begin"/>
    </w:r>
    <w:r w:rsidRPr="008E6AE3">
      <w:rPr>
        <w:rStyle w:val="Nmerodepgina"/>
        <w:rFonts w:ascii="Calibri" w:hAnsi="Calibri"/>
        <w:sz w:val="20"/>
        <w:szCs w:val="20"/>
      </w:rPr>
      <w:instrText xml:space="preserve"> NUMPAGES </w:instrText>
    </w:r>
    <w:r w:rsidRPr="008E6AE3">
      <w:rPr>
        <w:rStyle w:val="Nmerodepgina"/>
        <w:rFonts w:ascii="Calibri" w:hAnsi="Calibri"/>
        <w:sz w:val="20"/>
        <w:szCs w:val="20"/>
      </w:rPr>
      <w:fldChar w:fldCharType="separate"/>
    </w:r>
    <w:r>
      <w:rPr>
        <w:rStyle w:val="Nmerodepgina"/>
        <w:rFonts w:ascii="Calibri" w:hAnsi="Calibri"/>
        <w:noProof/>
        <w:sz w:val="20"/>
        <w:szCs w:val="20"/>
      </w:rPr>
      <w:t>42</w:t>
    </w:r>
    <w:r w:rsidRPr="008E6AE3">
      <w:rPr>
        <w:rStyle w:val="Nmerodepgina"/>
        <w:rFonts w:ascii="Calibri" w:hAnsi="Calibri"/>
        <w:sz w:val="20"/>
        <w:szCs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899" w:rsidRPr="008E6AE3" w:rsidRDefault="00A42899" w:rsidP="0021445C">
    <w:pPr>
      <w:pStyle w:val="Piedepgina"/>
      <w:tabs>
        <w:tab w:val="clear" w:pos="8640"/>
        <w:tab w:val="right" w:pos="8820"/>
      </w:tabs>
      <w:rPr>
        <w:rFonts w:ascii="Calibri" w:hAnsi="Calibri"/>
        <w:sz w:val="20"/>
        <w:szCs w:val="20"/>
      </w:rPr>
    </w:pPr>
    <w:r w:rsidRPr="008E6AE3">
      <w:rPr>
        <w:rFonts w:ascii="Calibri" w:hAnsi="Calibri"/>
        <w:sz w:val="20"/>
        <w:szCs w:val="20"/>
      </w:rPr>
      <w:tab/>
    </w:r>
    <w:r w:rsidRPr="008E6AE3">
      <w:rPr>
        <w:rFonts w:ascii="Calibri" w:hAnsi="Calibri"/>
        <w:sz w:val="20"/>
        <w:szCs w:val="20"/>
      </w:rPr>
      <w:tab/>
    </w:r>
    <w:proofErr w:type="spellStart"/>
    <w:r w:rsidRPr="008E6AE3">
      <w:rPr>
        <w:rFonts w:ascii="Calibri" w:hAnsi="Calibri"/>
        <w:sz w:val="20"/>
        <w:szCs w:val="20"/>
      </w:rPr>
      <w:t>Página</w:t>
    </w:r>
    <w:proofErr w:type="spellEnd"/>
    <w:r w:rsidRPr="008E6AE3">
      <w:rPr>
        <w:rFonts w:ascii="Calibri" w:hAnsi="Calibri"/>
        <w:sz w:val="20"/>
        <w:szCs w:val="20"/>
      </w:rPr>
      <w:t xml:space="preserve"> </w:t>
    </w:r>
    <w:r w:rsidRPr="008E6AE3">
      <w:rPr>
        <w:rStyle w:val="Nmerodepgina"/>
        <w:rFonts w:ascii="Calibri" w:hAnsi="Calibri"/>
        <w:sz w:val="20"/>
        <w:szCs w:val="20"/>
      </w:rPr>
      <w:fldChar w:fldCharType="begin"/>
    </w:r>
    <w:r w:rsidRPr="008E6AE3">
      <w:rPr>
        <w:rStyle w:val="Nmerodepgina"/>
        <w:rFonts w:ascii="Calibri" w:hAnsi="Calibri"/>
        <w:sz w:val="20"/>
        <w:szCs w:val="20"/>
      </w:rPr>
      <w:instrText xml:space="preserve"> PAGE </w:instrText>
    </w:r>
    <w:r w:rsidRPr="008E6AE3">
      <w:rPr>
        <w:rStyle w:val="Nmerodepgina"/>
        <w:rFonts w:ascii="Calibri" w:hAnsi="Calibri"/>
        <w:sz w:val="20"/>
        <w:szCs w:val="20"/>
      </w:rPr>
      <w:fldChar w:fldCharType="separate"/>
    </w:r>
    <w:r w:rsidR="00D01DCC">
      <w:rPr>
        <w:rStyle w:val="Nmerodepgina"/>
        <w:rFonts w:ascii="Calibri" w:hAnsi="Calibri"/>
        <w:noProof/>
        <w:sz w:val="20"/>
        <w:szCs w:val="20"/>
      </w:rPr>
      <w:t>42</w:t>
    </w:r>
    <w:r w:rsidRPr="008E6AE3">
      <w:rPr>
        <w:rStyle w:val="Nmerodepgina"/>
        <w:rFonts w:ascii="Calibri" w:hAnsi="Calibri"/>
        <w:sz w:val="20"/>
        <w:szCs w:val="20"/>
      </w:rPr>
      <w:fldChar w:fldCharType="end"/>
    </w:r>
    <w:r w:rsidRPr="008E6AE3">
      <w:rPr>
        <w:rStyle w:val="Nmerodepgina"/>
        <w:rFonts w:ascii="Calibri" w:hAnsi="Calibri"/>
        <w:sz w:val="20"/>
        <w:szCs w:val="20"/>
      </w:rPr>
      <w:t xml:space="preserve"> de </w:t>
    </w:r>
    <w:r w:rsidRPr="008E6AE3">
      <w:rPr>
        <w:rStyle w:val="Nmerodepgina"/>
        <w:rFonts w:ascii="Calibri" w:hAnsi="Calibri"/>
        <w:sz w:val="20"/>
        <w:szCs w:val="20"/>
      </w:rPr>
      <w:fldChar w:fldCharType="begin"/>
    </w:r>
    <w:r w:rsidRPr="008E6AE3">
      <w:rPr>
        <w:rStyle w:val="Nmerodepgina"/>
        <w:rFonts w:ascii="Calibri" w:hAnsi="Calibri"/>
        <w:sz w:val="20"/>
        <w:szCs w:val="20"/>
      </w:rPr>
      <w:instrText xml:space="preserve"> NUMPAGES </w:instrText>
    </w:r>
    <w:r w:rsidRPr="008E6AE3">
      <w:rPr>
        <w:rStyle w:val="Nmerodepgina"/>
        <w:rFonts w:ascii="Calibri" w:hAnsi="Calibri"/>
        <w:sz w:val="20"/>
        <w:szCs w:val="20"/>
      </w:rPr>
      <w:fldChar w:fldCharType="separate"/>
    </w:r>
    <w:r w:rsidR="00D01DCC">
      <w:rPr>
        <w:rStyle w:val="Nmerodepgina"/>
        <w:rFonts w:ascii="Calibri" w:hAnsi="Calibri"/>
        <w:noProof/>
        <w:sz w:val="20"/>
        <w:szCs w:val="20"/>
      </w:rPr>
      <w:t>42</w:t>
    </w:r>
    <w:r w:rsidRPr="008E6AE3">
      <w:rPr>
        <w:rStyle w:val="Nmerodepgina"/>
        <w:rFonts w:ascii="Calibri" w:hAnsi="Calibri"/>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6C6C" w:rsidRDefault="00046C6C">
      <w:r>
        <w:separator/>
      </w:r>
    </w:p>
  </w:footnote>
  <w:footnote w:type="continuationSeparator" w:id="0">
    <w:p w:rsidR="00046C6C" w:rsidRDefault="00046C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899" w:rsidRPr="008E6AE3" w:rsidRDefault="00A42899" w:rsidP="0021445C">
    <w:pPr>
      <w:pStyle w:val="Encabezado"/>
      <w:jc w:val="left"/>
      <w:rPr>
        <w:rFonts w:ascii="Calibri" w:hAnsi="Calibri"/>
        <w:lang w:val="en-US"/>
      </w:rPr>
    </w:pPr>
    <w:r w:rsidRPr="008B3D10">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49" type="#_x0000_t75" alt="LogoItesm.PNG" style="position:absolute;margin-left:-72.05pt;margin-top:-26.55pt;width:106.5pt;height:40.8pt;z-index:1;visibility:visible">
          <v:imagedata r:id="rId1"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899" w:rsidRPr="008E6AE3" w:rsidRDefault="00A42899" w:rsidP="0021445C">
    <w:pPr>
      <w:pStyle w:val="Encabezado"/>
      <w:jc w:val="left"/>
      <w:rPr>
        <w:rFonts w:ascii="Calibri" w:hAnsi="Calibri"/>
      </w:rPr>
    </w:pPr>
    <w:r w:rsidRPr="008B3D10">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LogoItesm.PNG" style="position:absolute;margin-left:-60.05pt;margin-top:-14.55pt;width:106.5pt;height:40.75pt;z-index:2;visibility:visible">
          <v:imagedata r:id="rId1" o:title=""/>
        </v:shape>
      </w:pict>
    </w:r>
    <w:r w:rsidRPr="008E6AE3">
      <w:rPr>
        <w:rFonts w:ascii="Calibri" w:hAnsi="Calibri"/>
      </w:rPr>
      <w:t xml:space="preserve">  </w:t>
    </w:r>
    <w:r w:rsidRPr="008E6AE3">
      <w:rPr>
        <w:rFonts w:ascii="Calibri" w:hAnsi="Calibri"/>
        <w:i/>
      </w:rPr>
      <w:tab/>
    </w:r>
    <w:r w:rsidRPr="008E6AE3">
      <w:rPr>
        <w:rFonts w:ascii="Calibri" w:hAnsi="Calibri"/>
        <w:i/>
      </w:rPr>
      <w:tab/>
    </w:r>
    <w:proofErr w:type="spellStart"/>
    <w:r w:rsidRPr="008E6AE3">
      <w:rPr>
        <w:rFonts w:ascii="Calibri" w:hAnsi="Calibri"/>
      </w:rPr>
      <w:t>Concepto</w:t>
    </w:r>
    <w:proofErr w:type="spellEnd"/>
    <w:r w:rsidRPr="008E6AE3">
      <w:rPr>
        <w:rFonts w:ascii="Calibri" w:hAnsi="Calibri"/>
      </w:rPr>
      <w:t xml:space="preserve"> de </w:t>
    </w:r>
    <w:proofErr w:type="spellStart"/>
    <w:r w:rsidRPr="008E6AE3">
      <w:rPr>
        <w:rFonts w:ascii="Calibri" w:hAnsi="Calibri"/>
      </w:rPr>
      <w:t>Operaciones</w:t>
    </w:r>
    <w:proofErr w:type="spellEnd"/>
  </w:p>
  <w:p w:rsidR="00A42899" w:rsidRPr="008E6AE3" w:rsidRDefault="00A42899">
    <w:pPr>
      <w:pStyle w:val="Encabezado"/>
      <w:rPr>
        <w:rFonts w:ascii="Calibri" w:hAnsi="Calibr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455D0"/>
    <w:multiLevelType w:val="hybridMultilevel"/>
    <w:tmpl w:val="AFA84E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BE16EB2"/>
    <w:multiLevelType w:val="hybridMultilevel"/>
    <w:tmpl w:val="E8B2A0D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2585FFD"/>
    <w:multiLevelType w:val="hybridMultilevel"/>
    <w:tmpl w:val="8DA697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52E3F54"/>
    <w:multiLevelType w:val="hybridMultilevel"/>
    <w:tmpl w:val="5F28F9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570643"/>
    <w:multiLevelType w:val="hybridMultilevel"/>
    <w:tmpl w:val="CF4AFC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86809C5"/>
    <w:multiLevelType w:val="hybridMultilevel"/>
    <w:tmpl w:val="129677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95C1346"/>
    <w:multiLevelType w:val="hybridMultilevel"/>
    <w:tmpl w:val="1FD8EE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B56633E"/>
    <w:multiLevelType w:val="multilevel"/>
    <w:tmpl w:val="22B4BD48"/>
    <w:lvl w:ilvl="0">
      <w:start w:val="1"/>
      <w:numFmt w:val="decimal"/>
      <w:pStyle w:val="Ttulo1"/>
      <w:lvlText w:val="%1."/>
      <w:lvlJc w:val="left"/>
      <w:pPr>
        <w:tabs>
          <w:tab w:val="num" w:pos="360"/>
        </w:tabs>
        <w:ind w:left="360" w:hanging="360"/>
      </w:pPr>
      <w:rPr>
        <w:rFonts w:cs="Times New Roman" w:hint="default"/>
      </w:rPr>
    </w:lvl>
    <w:lvl w:ilvl="1">
      <w:start w:val="1"/>
      <w:numFmt w:val="decimal"/>
      <w:pStyle w:val="Ttulo2"/>
      <w:lvlText w:val="%1.%2."/>
      <w:lvlJc w:val="left"/>
      <w:pPr>
        <w:tabs>
          <w:tab w:val="num" w:pos="720"/>
        </w:tabs>
        <w:ind w:left="432" w:hanging="432"/>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24"/>
        <w:szCs w:val="24"/>
        <w:u w:val="none"/>
        <w:vertAlign w:val="baseline"/>
      </w:rPr>
    </w:lvl>
    <w:lvl w:ilvl="2">
      <w:start w:val="1"/>
      <w:numFmt w:val="decimal"/>
      <w:pStyle w:val="Ttulo3"/>
      <w:lvlText w:val="%1.%2.%3."/>
      <w:lvlJc w:val="left"/>
      <w:pPr>
        <w:tabs>
          <w:tab w:val="num" w:pos="1440"/>
        </w:tabs>
        <w:ind w:left="864" w:hanging="504"/>
      </w:pPr>
      <w:rPr>
        <w:rFonts w:cs="Times New Roman" w:hint="default"/>
      </w:rPr>
    </w:lvl>
    <w:lvl w:ilvl="3">
      <w:start w:val="1"/>
      <w:numFmt w:val="decimal"/>
      <w:lvlText w:val="%1.%2.%3.%4."/>
      <w:lvlJc w:val="left"/>
      <w:pPr>
        <w:tabs>
          <w:tab w:val="num" w:pos="2160"/>
        </w:tabs>
        <w:ind w:left="1368" w:hanging="648"/>
      </w:pPr>
      <w:rPr>
        <w:rFonts w:cs="Times New Roman" w:hint="default"/>
      </w:rPr>
    </w:lvl>
    <w:lvl w:ilvl="4">
      <w:start w:val="1"/>
      <w:numFmt w:val="decimal"/>
      <w:lvlText w:val="%1.%2.%3.%4.%5."/>
      <w:lvlJc w:val="left"/>
      <w:pPr>
        <w:tabs>
          <w:tab w:val="num" w:pos="2520"/>
        </w:tabs>
        <w:ind w:left="1872" w:hanging="792"/>
      </w:pPr>
      <w:rPr>
        <w:rFonts w:cs="Times New Roman" w:hint="default"/>
      </w:rPr>
    </w:lvl>
    <w:lvl w:ilvl="5">
      <w:start w:val="1"/>
      <w:numFmt w:val="decimal"/>
      <w:lvlText w:val="%1.%2.%3.%4.%5.%6."/>
      <w:lvlJc w:val="left"/>
      <w:pPr>
        <w:tabs>
          <w:tab w:val="num" w:pos="3240"/>
        </w:tabs>
        <w:ind w:left="2376" w:hanging="936"/>
      </w:pPr>
      <w:rPr>
        <w:rFonts w:cs="Times New Roman" w:hint="default"/>
      </w:rPr>
    </w:lvl>
    <w:lvl w:ilvl="6">
      <w:start w:val="1"/>
      <w:numFmt w:val="decimal"/>
      <w:lvlText w:val="%1.%2.%3.%4.%5.%6.%7."/>
      <w:lvlJc w:val="left"/>
      <w:pPr>
        <w:tabs>
          <w:tab w:val="num" w:pos="3960"/>
        </w:tabs>
        <w:ind w:left="2880" w:hanging="1080"/>
      </w:pPr>
      <w:rPr>
        <w:rFonts w:cs="Times New Roman" w:hint="default"/>
      </w:rPr>
    </w:lvl>
    <w:lvl w:ilvl="7">
      <w:start w:val="1"/>
      <w:numFmt w:val="decimal"/>
      <w:lvlText w:val="%1.%2.%3.%4.%5.%6.%7.%8."/>
      <w:lvlJc w:val="left"/>
      <w:pPr>
        <w:tabs>
          <w:tab w:val="num" w:pos="4680"/>
        </w:tabs>
        <w:ind w:left="3384" w:hanging="1224"/>
      </w:pPr>
      <w:rPr>
        <w:rFonts w:cs="Times New Roman" w:hint="default"/>
      </w:rPr>
    </w:lvl>
    <w:lvl w:ilvl="8">
      <w:start w:val="1"/>
      <w:numFmt w:val="decimal"/>
      <w:lvlText w:val="%1.%2.%3.%4.%5.%6.%7.%8.%9."/>
      <w:lvlJc w:val="left"/>
      <w:pPr>
        <w:tabs>
          <w:tab w:val="num" w:pos="5400"/>
        </w:tabs>
        <w:ind w:left="3960" w:hanging="1440"/>
      </w:pPr>
      <w:rPr>
        <w:rFonts w:cs="Times New Roman" w:hint="default"/>
      </w:rPr>
    </w:lvl>
  </w:abstractNum>
  <w:abstractNum w:abstractNumId="8">
    <w:nsid w:val="1E6C45AC"/>
    <w:multiLevelType w:val="hybridMultilevel"/>
    <w:tmpl w:val="1F6820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0E34EE8"/>
    <w:multiLevelType w:val="hybridMultilevel"/>
    <w:tmpl w:val="D4963F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4436489"/>
    <w:multiLevelType w:val="hybridMultilevel"/>
    <w:tmpl w:val="EC1C6E8A"/>
    <w:lvl w:ilvl="0" w:tplc="EF9242BE">
      <w:start w:val="1"/>
      <w:numFmt w:val="bullet"/>
      <w:lvlText w:val="-"/>
      <w:lvlJc w:val="left"/>
      <w:pPr>
        <w:ind w:left="360" w:hanging="360"/>
      </w:pPr>
      <w:rPr>
        <w:rFonts w:ascii="Calibri" w:eastAsia="Times New Roman"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2AF6609E"/>
    <w:multiLevelType w:val="hybridMultilevel"/>
    <w:tmpl w:val="CD8C266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5D60A83"/>
    <w:multiLevelType w:val="hybridMultilevel"/>
    <w:tmpl w:val="D006F3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6300AB4"/>
    <w:multiLevelType w:val="hybridMultilevel"/>
    <w:tmpl w:val="97AE53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7C95F02"/>
    <w:multiLevelType w:val="hybridMultilevel"/>
    <w:tmpl w:val="25DCF6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9BE6566"/>
    <w:multiLevelType w:val="hybridMultilevel"/>
    <w:tmpl w:val="A75E4C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E82470B"/>
    <w:multiLevelType w:val="hybridMultilevel"/>
    <w:tmpl w:val="682CC5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40EB3190"/>
    <w:multiLevelType w:val="multilevel"/>
    <w:tmpl w:val="3A66DDEE"/>
    <w:lvl w:ilvl="0">
      <w:start w:val="1"/>
      <w:numFmt w:val="bullet"/>
      <w:lvlText w:val=""/>
      <w:lvlJc w:val="left"/>
      <w:pPr>
        <w:ind w:left="720" w:hanging="360"/>
      </w:pPr>
      <w:rPr>
        <w:rFonts w:ascii="Symbol" w:hAnsi="Symbol" w:hint="default"/>
        <w:sz w:val="20"/>
      </w:rPr>
    </w:lvl>
    <w:lvl w:ilvl="1">
      <w:start w:val="1"/>
      <w:numFmt w:val="bullet"/>
      <w:lvlText w:val="o"/>
      <w:lvlJc w:val="left"/>
      <w:pPr>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sz w:val="20"/>
      </w:rPr>
    </w:lvl>
    <w:lvl w:ilvl="3">
      <w:start w:val="1"/>
      <w:numFmt w:val="bullet"/>
      <w:lvlText w:val=""/>
      <w:lvlJc w:val="left"/>
      <w:pPr>
        <w:ind w:left="2880" w:hanging="360"/>
      </w:pPr>
      <w:rPr>
        <w:rFonts w:ascii="Wingdings" w:hAnsi="Wingdings" w:hint="default"/>
        <w:sz w:val="20"/>
      </w:rPr>
    </w:lvl>
    <w:lvl w:ilvl="4">
      <w:start w:val="1"/>
      <w:numFmt w:val="bullet"/>
      <w:lvlText w:val=""/>
      <w:lvlJc w:val="left"/>
      <w:pPr>
        <w:ind w:left="3600" w:hanging="360"/>
      </w:pPr>
      <w:rPr>
        <w:rFonts w:ascii="Wingdings" w:hAnsi="Wingdings" w:hint="default"/>
        <w:sz w:val="20"/>
      </w:rPr>
    </w:lvl>
    <w:lvl w:ilvl="5">
      <w:start w:val="1"/>
      <w:numFmt w:val="bullet"/>
      <w:lvlText w:val=""/>
      <w:lvlJc w:val="left"/>
      <w:pPr>
        <w:ind w:left="4320" w:hanging="360"/>
      </w:pPr>
      <w:rPr>
        <w:rFonts w:ascii="Wingdings" w:hAnsi="Wingdings" w:hint="default"/>
        <w:sz w:val="20"/>
      </w:rPr>
    </w:lvl>
    <w:lvl w:ilvl="6">
      <w:start w:val="1"/>
      <w:numFmt w:val="bullet"/>
      <w:lvlText w:val=""/>
      <w:lvlJc w:val="left"/>
      <w:pPr>
        <w:ind w:left="5040" w:hanging="360"/>
      </w:pPr>
      <w:rPr>
        <w:rFonts w:ascii="Wingdings" w:hAnsi="Wingdings" w:hint="default"/>
        <w:sz w:val="20"/>
      </w:rPr>
    </w:lvl>
    <w:lvl w:ilvl="7">
      <w:start w:val="1"/>
      <w:numFmt w:val="bullet"/>
      <w:lvlText w:val=""/>
      <w:lvlJc w:val="left"/>
      <w:pPr>
        <w:ind w:left="5760" w:hanging="360"/>
      </w:pPr>
      <w:rPr>
        <w:rFonts w:ascii="Wingdings" w:hAnsi="Wingdings" w:hint="default"/>
        <w:sz w:val="20"/>
      </w:rPr>
    </w:lvl>
    <w:lvl w:ilvl="8">
      <w:start w:val="1"/>
      <w:numFmt w:val="bullet"/>
      <w:lvlText w:val=""/>
      <w:lvlJc w:val="left"/>
      <w:pPr>
        <w:ind w:left="6480" w:hanging="360"/>
      </w:pPr>
      <w:rPr>
        <w:rFonts w:ascii="Wingdings" w:hAnsi="Wingdings" w:hint="default"/>
        <w:sz w:val="20"/>
      </w:rPr>
    </w:lvl>
  </w:abstractNum>
  <w:abstractNum w:abstractNumId="18">
    <w:nsid w:val="42E93218"/>
    <w:multiLevelType w:val="hybridMultilevel"/>
    <w:tmpl w:val="E70E87C6"/>
    <w:lvl w:ilvl="0" w:tplc="3CAE404A">
      <w:start w:val="1"/>
      <w:numFmt w:val="upp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9">
    <w:nsid w:val="441636A3"/>
    <w:multiLevelType w:val="hybridMultilevel"/>
    <w:tmpl w:val="199236E0"/>
    <w:lvl w:ilvl="0" w:tplc="861415AE">
      <w:start w:val="1"/>
      <w:numFmt w:val="bullet"/>
      <w:lvlText w:val="-"/>
      <w:lvlJc w:val="left"/>
      <w:pPr>
        <w:ind w:left="360" w:hanging="360"/>
      </w:pPr>
      <w:rPr>
        <w:rFonts w:ascii="Calibri" w:eastAsia="Calibr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47706937"/>
    <w:multiLevelType w:val="hybridMultilevel"/>
    <w:tmpl w:val="58087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CF7594C"/>
    <w:multiLevelType w:val="hybridMultilevel"/>
    <w:tmpl w:val="E48C52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EED1D45"/>
    <w:multiLevelType w:val="hybridMultilevel"/>
    <w:tmpl w:val="35FAFF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3E54C60"/>
    <w:multiLevelType w:val="hybridMultilevel"/>
    <w:tmpl w:val="F0F0AE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B0A8C2A4">
      <w:numFmt w:val="bullet"/>
      <w:lvlText w:val=""/>
      <w:lvlJc w:val="left"/>
      <w:pPr>
        <w:tabs>
          <w:tab w:val="num" w:pos="2160"/>
        </w:tabs>
        <w:ind w:left="2160" w:hanging="360"/>
      </w:pPr>
      <w:rPr>
        <w:rFonts w:ascii="Wingdings" w:eastAsia="Times New Roman" w:hAnsi="Wingdings" w:hint="default"/>
      </w:rPr>
    </w:lvl>
    <w:lvl w:ilvl="3" w:tplc="DEEEFE24">
      <w:numFmt w:val="bullet"/>
      <w:lvlText w:val="-"/>
      <w:lvlJc w:val="left"/>
      <w:pPr>
        <w:tabs>
          <w:tab w:val="num" w:pos="2880"/>
        </w:tabs>
        <w:ind w:left="2880" w:hanging="360"/>
      </w:pPr>
      <w:rPr>
        <w:rFonts w:ascii="Verdana" w:eastAsia="Times New Roman" w:hAnsi="Verdana"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74C3DC6"/>
    <w:multiLevelType w:val="hybridMultilevel"/>
    <w:tmpl w:val="3E2C9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60C53602"/>
    <w:multiLevelType w:val="hybridMultilevel"/>
    <w:tmpl w:val="89A62B2C"/>
    <w:lvl w:ilvl="0" w:tplc="8FD8EB4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5D7720"/>
    <w:multiLevelType w:val="hybridMultilevel"/>
    <w:tmpl w:val="C03EB5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4124F8A"/>
    <w:multiLevelType w:val="hybridMultilevel"/>
    <w:tmpl w:val="29B2F7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6520391E"/>
    <w:multiLevelType w:val="hybridMultilevel"/>
    <w:tmpl w:val="FA4CF4E6"/>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506" w:hanging="360"/>
      </w:pPr>
      <w:rPr>
        <w:rFonts w:ascii="Courier New" w:hAnsi="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29">
    <w:nsid w:val="665D4A5A"/>
    <w:multiLevelType w:val="hybridMultilevel"/>
    <w:tmpl w:val="2646D820"/>
    <w:lvl w:ilvl="0" w:tplc="0409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6CBC2DDA"/>
    <w:multiLevelType w:val="hybridMultilevel"/>
    <w:tmpl w:val="875E8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6FCC2C5D"/>
    <w:multiLevelType w:val="hybridMultilevel"/>
    <w:tmpl w:val="D3B2FEB8"/>
    <w:lvl w:ilvl="0" w:tplc="04090001">
      <w:start w:val="1"/>
      <w:numFmt w:val="bullet"/>
      <w:lvlText w:val=""/>
      <w:lvlJc w:val="left"/>
      <w:pPr>
        <w:tabs>
          <w:tab w:val="num" w:pos="720"/>
        </w:tabs>
        <w:ind w:left="720" w:hanging="360"/>
      </w:pPr>
      <w:rPr>
        <w:rFonts w:ascii="Symbol" w:hAnsi="Symbol" w:hint="default"/>
      </w:rPr>
    </w:lvl>
    <w:lvl w:ilvl="1" w:tplc="080A0003">
      <w:start w:val="1"/>
      <w:numFmt w:val="bullet"/>
      <w:lvlText w:val="o"/>
      <w:lvlJc w:val="left"/>
      <w:pPr>
        <w:ind w:left="1785" w:hanging="705"/>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3CA5605"/>
    <w:multiLevelType w:val="hybridMultilevel"/>
    <w:tmpl w:val="A78E880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74386955"/>
    <w:multiLevelType w:val="hybridMultilevel"/>
    <w:tmpl w:val="7FB839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3"/>
  </w:num>
  <w:num w:numId="3">
    <w:abstractNumId w:val="2"/>
  </w:num>
  <w:num w:numId="4">
    <w:abstractNumId w:val="6"/>
  </w:num>
  <w:num w:numId="5">
    <w:abstractNumId w:val="11"/>
  </w:num>
  <w:num w:numId="6">
    <w:abstractNumId w:val="21"/>
  </w:num>
  <w:num w:numId="7">
    <w:abstractNumId w:val="0"/>
  </w:num>
  <w:num w:numId="8">
    <w:abstractNumId w:val="9"/>
  </w:num>
  <w:num w:numId="9">
    <w:abstractNumId w:val="27"/>
  </w:num>
  <w:num w:numId="10">
    <w:abstractNumId w:val="16"/>
  </w:num>
  <w:num w:numId="11">
    <w:abstractNumId w:val="17"/>
  </w:num>
  <w:num w:numId="12">
    <w:abstractNumId w:val="14"/>
  </w:num>
  <w:num w:numId="13">
    <w:abstractNumId w:val="1"/>
  </w:num>
  <w:num w:numId="14">
    <w:abstractNumId w:val="5"/>
  </w:num>
  <w:num w:numId="15">
    <w:abstractNumId w:val="32"/>
  </w:num>
  <w:num w:numId="16">
    <w:abstractNumId w:val="4"/>
  </w:num>
  <w:num w:numId="17">
    <w:abstractNumId w:val="20"/>
  </w:num>
  <w:num w:numId="18">
    <w:abstractNumId w:val="31"/>
  </w:num>
  <w:num w:numId="19">
    <w:abstractNumId w:val="3"/>
  </w:num>
  <w:num w:numId="20">
    <w:abstractNumId w:val="33"/>
  </w:num>
  <w:num w:numId="21">
    <w:abstractNumId w:val="26"/>
  </w:num>
  <w:num w:numId="22">
    <w:abstractNumId w:val="15"/>
  </w:num>
  <w:num w:numId="23">
    <w:abstractNumId w:val="28"/>
  </w:num>
  <w:num w:numId="24">
    <w:abstractNumId w:val="8"/>
  </w:num>
  <w:num w:numId="25">
    <w:abstractNumId w:val="7"/>
  </w:num>
  <w:num w:numId="26">
    <w:abstractNumId w:val="7"/>
  </w:num>
  <w:num w:numId="27">
    <w:abstractNumId w:val="22"/>
  </w:num>
  <w:num w:numId="28">
    <w:abstractNumId w:val="24"/>
  </w:num>
  <w:num w:numId="29">
    <w:abstractNumId w:val="30"/>
  </w:num>
  <w:num w:numId="30">
    <w:abstractNumId w:val="12"/>
  </w:num>
  <w:num w:numId="31">
    <w:abstractNumId w:val="29"/>
  </w:num>
  <w:num w:numId="32">
    <w:abstractNumId w:val="13"/>
  </w:num>
  <w:num w:numId="33">
    <w:abstractNumId w:val="18"/>
  </w:num>
  <w:num w:numId="34">
    <w:abstractNumId w:val="10"/>
  </w:num>
  <w:num w:numId="35">
    <w:abstractNumId w:val="25"/>
  </w:num>
  <w:num w:numId="36">
    <w:abstractNumId w:val="19"/>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oNotTrackMoves/>
  <w:defaultTabStop w:val="720"/>
  <w:hyphenationZone w:val="425"/>
  <w:drawingGridHorizontalSpacing w:val="100"/>
  <w:displayHorizontalDrawingGridEvery w:val="2"/>
  <w:noPunctuationKerning/>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C5AAB"/>
    <w:rsid w:val="000053B6"/>
    <w:rsid w:val="00012EDA"/>
    <w:rsid w:val="00014191"/>
    <w:rsid w:val="000157A8"/>
    <w:rsid w:val="00016FC0"/>
    <w:rsid w:val="00022AE5"/>
    <w:rsid w:val="00023B07"/>
    <w:rsid w:val="00032EF2"/>
    <w:rsid w:val="00037C3D"/>
    <w:rsid w:val="00041830"/>
    <w:rsid w:val="00045C82"/>
    <w:rsid w:val="00046C6C"/>
    <w:rsid w:val="0006337C"/>
    <w:rsid w:val="00063F09"/>
    <w:rsid w:val="00064668"/>
    <w:rsid w:val="00065CE7"/>
    <w:rsid w:val="000733A1"/>
    <w:rsid w:val="0007411E"/>
    <w:rsid w:val="0007524F"/>
    <w:rsid w:val="000800FD"/>
    <w:rsid w:val="00082402"/>
    <w:rsid w:val="0008726D"/>
    <w:rsid w:val="0009593B"/>
    <w:rsid w:val="0009699E"/>
    <w:rsid w:val="000A0D60"/>
    <w:rsid w:val="000B042A"/>
    <w:rsid w:val="000B3D16"/>
    <w:rsid w:val="000D227D"/>
    <w:rsid w:val="000D426F"/>
    <w:rsid w:val="000E0FAE"/>
    <w:rsid w:val="000E23EC"/>
    <w:rsid w:val="000E4168"/>
    <w:rsid w:val="000E451B"/>
    <w:rsid w:val="000E5587"/>
    <w:rsid w:val="000F1FA1"/>
    <w:rsid w:val="000F2EA6"/>
    <w:rsid w:val="00104401"/>
    <w:rsid w:val="0010724B"/>
    <w:rsid w:val="00120737"/>
    <w:rsid w:val="00140FF9"/>
    <w:rsid w:val="001421BE"/>
    <w:rsid w:val="00142A58"/>
    <w:rsid w:val="00154561"/>
    <w:rsid w:val="00163914"/>
    <w:rsid w:val="00173E01"/>
    <w:rsid w:val="00174F5F"/>
    <w:rsid w:val="00186940"/>
    <w:rsid w:val="00192DD2"/>
    <w:rsid w:val="00194295"/>
    <w:rsid w:val="0019644D"/>
    <w:rsid w:val="00196AE3"/>
    <w:rsid w:val="001A1A14"/>
    <w:rsid w:val="001A399C"/>
    <w:rsid w:val="001A4E08"/>
    <w:rsid w:val="001A4ED0"/>
    <w:rsid w:val="001A70E4"/>
    <w:rsid w:val="001B2476"/>
    <w:rsid w:val="001B3554"/>
    <w:rsid w:val="001B4614"/>
    <w:rsid w:val="001B4719"/>
    <w:rsid w:val="001B5F24"/>
    <w:rsid w:val="001D12DA"/>
    <w:rsid w:val="001D7913"/>
    <w:rsid w:val="001F1C52"/>
    <w:rsid w:val="001F25C0"/>
    <w:rsid w:val="001F469D"/>
    <w:rsid w:val="001F5D43"/>
    <w:rsid w:val="00211084"/>
    <w:rsid w:val="00211B2D"/>
    <w:rsid w:val="00212062"/>
    <w:rsid w:val="0021445C"/>
    <w:rsid w:val="00221781"/>
    <w:rsid w:val="002231A2"/>
    <w:rsid w:val="00224F79"/>
    <w:rsid w:val="002301CE"/>
    <w:rsid w:val="002317EE"/>
    <w:rsid w:val="00231C37"/>
    <w:rsid w:val="0023451F"/>
    <w:rsid w:val="002425BF"/>
    <w:rsid w:val="002430C1"/>
    <w:rsid w:val="00244B5E"/>
    <w:rsid w:val="00247543"/>
    <w:rsid w:val="00260EA0"/>
    <w:rsid w:val="0026581B"/>
    <w:rsid w:val="002672F3"/>
    <w:rsid w:val="00277090"/>
    <w:rsid w:val="002802DC"/>
    <w:rsid w:val="00281D0C"/>
    <w:rsid w:val="00292F4D"/>
    <w:rsid w:val="00293C13"/>
    <w:rsid w:val="002946B3"/>
    <w:rsid w:val="002A0C6D"/>
    <w:rsid w:val="002A54F0"/>
    <w:rsid w:val="002A77AA"/>
    <w:rsid w:val="002A7E79"/>
    <w:rsid w:val="002B15B2"/>
    <w:rsid w:val="002B2DEA"/>
    <w:rsid w:val="002B4789"/>
    <w:rsid w:val="002B6443"/>
    <w:rsid w:val="002C22C0"/>
    <w:rsid w:val="002C332A"/>
    <w:rsid w:val="002D2732"/>
    <w:rsid w:val="002D44F4"/>
    <w:rsid w:val="002D5715"/>
    <w:rsid w:val="002E2EFA"/>
    <w:rsid w:val="003065E7"/>
    <w:rsid w:val="00312312"/>
    <w:rsid w:val="00315D19"/>
    <w:rsid w:val="00327E7A"/>
    <w:rsid w:val="00340BA1"/>
    <w:rsid w:val="00353760"/>
    <w:rsid w:val="003546B6"/>
    <w:rsid w:val="003732B5"/>
    <w:rsid w:val="00385223"/>
    <w:rsid w:val="003A29EB"/>
    <w:rsid w:val="003A583E"/>
    <w:rsid w:val="003C2C52"/>
    <w:rsid w:val="003C514B"/>
    <w:rsid w:val="003C688C"/>
    <w:rsid w:val="003C73E9"/>
    <w:rsid w:val="003D0F6C"/>
    <w:rsid w:val="003E581F"/>
    <w:rsid w:val="003F1FE0"/>
    <w:rsid w:val="0040084C"/>
    <w:rsid w:val="004273A7"/>
    <w:rsid w:val="00450072"/>
    <w:rsid w:val="004649D5"/>
    <w:rsid w:val="00465419"/>
    <w:rsid w:val="00466721"/>
    <w:rsid w:val="00471031"/>
    <w:rsid w:val="00483580"/>
    <w:rsid w:val="004A1A59"/>
    <w:rsid w:val="004A23C2"/>
    <w:rsid w:val="004A2B68"/>
    <w:rsid w:val="004A52D5"/>
    <w:rsid w:val="004B3484"/>
    <w:rsid w:val="004C01C9"/>
    <w:rsid w:val="004C1BA6"/>
    <w:rsid w:val="004C3427"/>
    <w:rsid w:val="004C5C1D"/>
    <w:rsid w:val="004C6678"/>
    <w:rsid w:val="004E0052"/>
    <w:rsid w:val="004E0FE8"/>
    <w:rsid w:val="004F0EAF"/>
    <w:rsid w:val="00502EC4"/>
    <w:rsid w:val="00503327"/>
    <w:rsid w:val="00503D08"/>
    <w:rsid w:val="00512013"/>
    <w:rsid w:val="005138A9"/>
    <w:rsid w:val="00513D7A"/>
    <w:rsid w:val="0051515B"/>
    <w:rsid w:val="005177C3"/>
    <w:rsid w:val="0052039C"/>
    <w:rsid w:val="00524ADB"/>
    <w:rsid w:val="005306A6"/>
    <w:rsid w:val="00531A54"/>
    <w:rsid w:val="005354D2"/>
    <w:rsid w:val="00537CBC"/>
    <w:rsid w:val="00541AE8"/>
    <w:rsid w:val="005717F7"/>
    <w:rsid w:val="00575B49"/>
    <w:rsid w:val="00581FE8"/>
    <w:rsid w:val="005849C3"/>
    <w:rsid w:val="00587CC9"/>
    <w:rsid w:val="005A6587"/>
    <w:rsid w:val="005B2002"/>
    <w:rsid w:val="005B5AF0"/>
    <w:rsid w:val="005C55E7"/>
    <w:rsid w:val="005C60E5"/>
    <w:rsid w:val="005C6B46"/>
    <w:rsid w:val="005D4132"/>
    <w:rsid w:val="005D448B"/>
    <w:rsid w:val="005D4553"/>
    <w:rsid w:val="005D6943"/>
    <w:rsid w:val="005E0A2C"/>
    <w:rsid w:val="005E0FC8"/>
    <w:rsid w:val="005E2343"/>
    <w:rsid w:val="005E252B"/>
    <w:rsid w:val="005F2182"/>
    <w:rsid w:val="005F7DCF"/>
    <w:rsid w:val="00606B1F"/>
    <w:rsid w:val="00621F92"/>
    <w:rsid w:val="0062797E"/>
    <w:rsid w:val="00632E86"/>
    <w:rsid w:val="00640952"/>
    <w:rsid w:val="00641515"/>
    <w:rsid w:val="00641D4C"/>
    <w:rsid w:val="0066138C"/>
    <w:rsid w:val="00663215"/>
    <w:rsid w:val="00675582"/>
    <w:rsid w:val="00681DCB"/>
    <w:rsid w:val="006834D2"/>
    <w:rsid w:val="00684EE8"/>
    <w:rsid w:val="00694A25"/>
    <w:rsid w:val="006B00F7"/>
    <w:rsid w:val="006B789F"/>
    <w:rsid w:val="006C5092"/>
    <w:rsid w:val="006E1BFD"/>
    <w:rsid w:val="006F6A7C"/>
    <w:rsid w:val="006F79F4"/>
    <w:rsid w:val="00714881"/>
    <w:rsid w:val="00722EC7"/>
    <w:rsid w:val="0072576D"/>
    <w:rsid w:val="00730CF2"/>
    <w:rsid w:val="007328ED"/>
    <w:rsid w:val="0073640E"/>
    <w:rsid w:val="0073779C"/>
    <w:rsid w:val="00750EDB"/>
    <w:rsid w:val="00754C78"/>
    <w:rsid w:val="0075696D"/>
    <w:rsid w:val="00761577"/>
    <w:rsid w:val="00763FB3"/>
    <w:rsid w:val="0076511E"/>
    <w:rsid w:val="00774E31"/>
    <w:rsid w:val="00783537"/>
    <w:rsid w:val="00785C26"/>
    <w:rsid w:val="00790623"/>
    <w:rsid w:val="007937BC"/>
    <w:rsid w:val="007958E9"/>
    <w:rsid w:val="00796A9E"/>
    <w:rsid w:val="007A08C7"/>
    <w:rsid w:val="007A2E14"/>
    <w:rsid w:val="007A753D"/>
    <w:rsid w:val="007B2060"/>
    <w:rsid w:val="007C4474"/>
    <w:rsid w:val="007C6279"/>
    <w:rsid w:val="007E1E24"/>
    <w:rsid w:val="007E4C6C"/>
    <w:rsid w:val="007F7470"/>
    <w:rsid w:val="008021E6"/>
    <w:rsid w:val="00806BE5"/>
    <w:rsid w:val="00811090"/>
    <w:rsid w:val="00816E5B"/>
    <w:rsid w:val="00823950"/>
    <w:rsid w:val="008303E3"/>
    <w:rsid w:val="00836BAB"/>
    <w:rsid w:val="00845F8F"/>
    <w:rsid w:val="00850A8F"/>
    <w:rsid w:val="00850B72"/>
    <w:rsid w:val="008543B4"/>
    <w:rsid w:val="00875FB8"/>
    <w:rsid w:val="008812D6"/>
    <w:rsid w:val="008869AD"/>
    <w:rsid w:val="00893DD6"/>
    <w:rsid w:val="008959D2"/>
    <w:rsid w:val="008A0369"/>
    <w:rsid w:val="008B188D"/>
    <w:rsid w:val="008B3D10"/>
    <w:rsid w:val="008B5254"/>
    <w:rsid w:val="008B54A3"/>
    <w:rsid w:val="008C6FE9"/>
    <w:rsid w:val="008D0FA6"/>
    <w:rsid w:val="008E28D2"/>
    <w:rsid w:val="008E6AE3"/>
    <w:rsid w:val="008F0AB6"/>
    <w:rsid w:val="008F56FB"/>
    <w:rsid w:val="00910B23"/>
    <w:rsid w:val="00911284"/>
    <w:rsid w:val="00911D12"/>
    <w:rsid w:val="00913B4A"/>
    <w:rsid w:val="00914560"/>
    <w:rsid w:val="00922923"/>
    <w:rsid w:val="00933ACA"/>
    <w:rsid w:val="009366B1"/>
    <w:rsid w:val="00937C78"/>
    <w:rsid w:val="0094051D"/>
    <w:rsid w:val="009450A3"/>
    <w:rsid w:val="00950526"/>
    <w:rsid w:val="00950A36"/>
    <w:rsid w:val="0095277E"/>
    <w:rsid w:val="009531D4"/>
    <w:rsid w:val="00964630"/>
    <w:rsid w:val="00965B82"/>
    <w:rsid w:val="00966D06"/>
    <w:rsid w:val="00970CC6"/>
    <w:rsid w:val="0097102B"/>
    <w:rsid w:val="00974A1B"/>
    <w:rsid w:val="00974DD1"/>
    <w:rsid w:val="00982D7F"/>
    <w:rsid w:val="00984734"/>
    <w:rsid w:val="00986671"/>
    <w:rsid w:val="00987094"/>
    <w:rsid w:val="00991DE6"/>
    <w:rsid w:val="009B630A"/>
    <w:rsid w:val="009B7D0F"/>
    <w:rsid w:val="009C031B"/>
    <w:rsid w:val="009C180D"/>
    <w:rsid w:val="009C5799"/>
    <w:rsid w:val="009C68DD"/>
    <w:rsid w:val="009E0A44"/>
    <w:rsid w:val="009F1D75"/>
    <w:rsid w:val="009F643C"/>
    <w:rsid w:val="00A02422"/>
    <w:rsid w:val="00A241FD"/>
    <w:rsid w:val="00A30DC8"/>
    <w:rsid w:val="00A31CDA"/>
    <w:rsid w:val="00A40C74"/>
    <w:rsid w:val="00A42899"/>
    <w:rsid w:val="00A472DD"/>
    <w:rsid w:val="00A56DEA"/>
    <w:rsid w:val="00A61548"/>
    <w:rsid w:val="00A74808"/>
    <w:rsid w:val="00A75F8B"/>
    <w:rsid w:val="00A81435"/>
    <w:rsid w:val="00A96744"/>
    <w:rsid w:val="00A96F79"/>
    <w:rsid w:val="00AA172D"/>
    <w:rsid w:val="00AA7E84"/>
    <w:rsid w:val="00AC35B8"/>
    <w:rsid w:val="00AC372B"/>
    <w:rsid w:val="00AC39CD"/>
    <w:rsid w:val="00AC3F62"/>
    <w:rsid w:val="00AD0B30"/>
    <w:rsid w:val="00AD4FBD"/>
    <w:rsid w:val="00AD6D83"/>
    <w:rsid w:val="00AD6F52"/>
    <w:rsid w:val="00AE2809"/>
    <w:rsid w:val="00AE486C"/>
    <w:rsid w:val="00AF51CE"/>
    <w:rsid w:val="00AF71CC"/>
    <w:rsid w:val="00AF7828"/>
    <w:rsid w:val="00B013B2"/>
    <w:rsid w:val="00B12790"/>
    <w:rsid w:val="00B13A6E"/>
    <w:rsid w:val="00B150E0"/>
    <w:rsid w:val="00B169B5"/>
    <w:rsid w:val="00B3054D"/>
    <w:rsid w:val="00B43273"/>
    <w:rsid w:val="00B443BF"/>
    <w:rsid w:val="00B46530"/>
    <w:rsid w:val="00B46D94"/>
    <w:rsid w:val="00B5590F"/>
    <w:rsid w:val="00B63975"/>
    <w:rsid w:val="00B71FCA"/>
    <w:rsid w:val="00BA0E8F"/>
    <w:rsid w:val="00BC7DC0"/>
    <w:rsid w:val="00BD3518"/>
    <w:rsid w:val="00BE23A0"/>
    <w:rsid w:val="00BE39F6"/>
    <w:rsid w:val="00BE3D86"/>
    <w:rsid w:val="00BE538F"/>
    <w:rsid w:val="00BE6BD7"/>
    <w:rsid w:val="00BF09AD"/>
    <w:rsid w:val="00BF1075"/>
    <w:rsid w:val="00BF3083"/>
    <w:rsid w:val="00C00522"/>
    <w:rsid w:val="00C00D82"/>
    <w:rsid w:val="00C03996"/>
    <w:rsid w:val="00C15210"/>
    <w:rsid w:val="00C21B16"/>
    <w:rsid w:val="00C26D60"/>
    <w:rsid w:val="00C35F0B"/>
    <w:rsid w:val="00C3796A"/>
    <w:rsid w:val="00C456F2"/>
    <w:rsid w:val="00C553BC"/>
    <w:rsid w:val="00C57A86"/>
    <w:rsid w:val="00C829AE"/>
    <w:rsid w:val="00C863CB"/>
    <w:rsid w:val="00C91495"/>
    <w:rsid w:val="00C94DE6"/>
    <w:rsid w:val="00CA3B43"/>
    <w:rsid w:val="00CA437D"/>
    <w:rsid w:val="00CA7060"/>
    <w:rsid w:val="00CB0D47"/>
    <w:rsid w:val="00CB47A0"/>
    <w:rsid w:val="00CD3A59"/>
    <w:rsid w:val="00CE04B8"/>
    <w:rsid w:val="00CE1271"/>
    <w:rsid w:val="00CE1C88"/>
    <w:rsid w:val="00CF1C11"/>
    <w:rsid w:val="00CF347C"/>
    <w:rsid w:val="00CF7BE0"/>
    <w:rsid w:val="00D01DCC"/>
    <w:rsid w:val="00D04D05"/>
    <w:rsid w:val="00D133A5"/>
    <w:rsid w:val="00D15131"/>
    <w:rsid w:val="00D1529B"/>
    <w:rsid w:val="00D20A7F"/>
    <w:rsid w:val="00D22123"/>
    <w:rsid w:val="00D2619B"/>
    <w:rsid w:val="00D35A70"/>
    <w:rsid w:val="00D4072E"/>
    <w:rsid w:val="00D434AD"/>
    <w:rsid w:val="00D44E1D"/>
    <w:rsid w:val="00D516B4"/>
    <w:rsid w:val="00D53DBF"/>
    <w:rsid w:val="00D710DC"/>
    <w:rsid w:val="00D71A68"/>
    <w:rsid w:val="00D72A29"/>
    <w:rsid w:val="00D82925"/>
    <w:rsid w:val="00D87D1A"/>
    <w:rsid w:val="00D94435"/>
    <w:rsid w:val="00D968B3"/>
    <w:rsid w:val="00DA296D"/>
    <w:rsid w:val="00DA77B0"/>
    <w:rsid w:val="00DC0748"/>
    <w:rsid w:val="00DC1B0B"/>
    <w:rsid w:val="00DC4893"/>
    <w:rsid w:val="00DC5609"/>
    <w:rsid w:val="00DF7864"/>
    <w:rsid w:val="00E05024"/>
    <w:rsid w:val="00E123D9"/>
    <w:rsid w:val="00E16225"/>
    <w:rsid w:val="00E323D8"/>
    <w:rsid w:val="00E34687"/>
    <w:rsid w:val="00E371DF"/>
    <w:rsid w:val="00E4451A"/>
    <w:rsid w:val="00E52D5F"/>
    <w:rsid w:val="00E556C0"/>
    <w:rsid w:val="00E62CB9"/>
    <w:rsid w:val="00E658EF"/>
    <w:rsid w:val="00E73CE5"/>
    <w:rsid w:val="00E77C14"/>
    <w:rsid w:val="00E802F6"/>
    <w:rsid w:val="00E805F1"/>
    <w:rsid w:val="00E8113E"/>
    <w:rsid w:val="00E81B6C"/>
    <w:rsid w:val="00E81FEB"/>
    <w:rsid w:val="00E84977"/>
    <w:rsid w:val="00E86D90"/>
    <w:rsid w:val="00E93640"/>
    <w:rsid w:val="00EC3DF3"/>
    <w:rsid w:val="00ED55C0"/>
    <w:rsid w:val="00EE1538"/>
    <w:rsid w:val="00EE5A62"/>
    <w:rsid w:val="00EF1DF1"/>
    <w:rsid w:val="00EF3B3E"/>
    <w:rsid w:val="00EF437E"/>
    <w:rsid w:val="00EF655A"/>
    <w:rsid w:val="00F00DBE"/>
    <w:rsid w:val="00F12EBF"/>
    <w:rsid w:val="00F20061"/>
    <w:rsid w:val="00F27177"/>
    <w:rsid w:val="00F37FE9"/>
    <w:rsid w:val="00F46716"/>
    <w:rsid w:val="00F47B65"/>
    <w:rsid w:val="00F50DAC"/>
    <w:rsid w:val="00F56DEF"/>
    <w:rsid w:val="00F574C5"/>
    <w:rsid w:val="00F732CA"/>
    <w:rsid w:val="00F77E61"/>
    <w:rsid w:val="00FA0637"/>
    <w:rsid w:val="00FA5CE4"/>
    <w:rsid w:val="00FA756E"/>
    <w:rsid w:val="00FB40EB"/>
    <w:rsid w:val="00FC5AAB"/>
    <w:rsid w:val="00FC6476"/>
    <w:rsid w:val="00FD0670"/>
    <w:rsid w:val="00FD33C0"/>
    <w:rsid w:val="00FD4DD6"/>
    <w:rsid w:val="00FD6D21"/>
    <w:rsid w:val="00FE0160"/>
    <w:rsid w:val="00FE2556"/>
    <w:rsid w:val="00FF1DE5"/>
    <w:rsid w:val="00FF5004"/>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97E"/>
    <w:pPr>
      <w:spacing w:before="120" w:after="120"/>
      <w:jc w:val="both"/>
    </w:pPr>
    <w:rPr>
      <w:rFonts w:ascii="Verdana" w:hAnsi="Verdana"/>
      <w:szCs w:val="24"/>
      <w:lang w:val="en-GB" w:eastAsia="en-US"/>
    </w:rPr>
  </w:style>
  <w:style w:type="paragraph" w:styleId="Ttulo1">
    <w:name w:val="heading 1"/>
    <w:basedOn w:val="Normal"/>
    <w:next w:val="Normal"/>
    <w:link w:val="Ttulo1Car"/>
    <w:uiPriority w:val="99"/>
    <w:qFormat/>
    <w:rsid w:val="005B2002"/>
    <w:pPr>
      <w:keepNext/>
      <w:numPr>
        <w:numId w:val="1"/>
      </w:numPr>
      <w:pBdr>
        <w:bottom w:val="single" w:sz="4" w:space="1" w:color="auto"/>
      </w:pBdr>
      <w:spacing w:before="240" w:after="60"/>
      <w:outlineLvl w:val="0"/>
    </w:pPr>
    <w:rPr>
      <w:rFonts w:ascii="Tahoma" w:hAnsi="Tahoma" w:cs="Arial"/>
      <w:b/>
      <w:bCs/>
      <w:smallCaps/>
      <w:spacing w:val="70"/>
      <w:kern w:val="32"/>
      <w:sz w:val="32"/>
      <w:szCs w:val="32"/>
    </w:rPr>
  </w:style>
  <w:style w:type="paragraph" w:styleId="Ttulo2">
    <w:name w:val="heading 2"/>
    <w:basedOn w:val="Ttulo1"/>
    <w:next w:val="Normal"/>
    <w:link w:val="Ttulo2Car"/>
    <w:uiPriority w:val="99"/>
    <w:qFormat/>
    <w:rsid w:val="005B2002"/>
    <w:pPr>
      <w:numPr>
        <w:ilvl w:val="1"/>
      </w:numPr>
      <w:spacing w:before="60"/>
      <w:outlineLvl w:val="1"/>
    </w:pPr>
    <w:rPr>
      <w:b w:val="0"/>
      <w:bCs w:val="0"/>
      <w:iCs/>
      <w:sz w:val="28"/>
      <w:szCs w:val="28"/>
    </w:rPr>
  </w:style>
  <w:style w:type="paragraph" w:styleId="Ttulo3">
    <w:name w:val="heading 3"/>
    <w:basedOn w:val="Ttulo2"/>
    <w:next w:val="Normal"/>
    <w:link w:val="Ttulo3Car"/>
    <w:uiPriority w:val="99"/>
    <w:qFormat/>
    <w:rsid w:val="005B2002"/>
    <w:pPr>
      <w:numPr>
        <w:ilvl w:val="2"/>
      </w:numPr>
      <w:ind w:left="504"/>
      <w:outlineLvl w:val="2"/>
    </w:pPr>
    <w:rPr>
      <w:bCs/>
      <w:smallCaps w:val="0"/>
      <w:spacing w:val="0"/>
    </w:rPr>
  </w:style>
  <w:style w:type="paragraph" w:styleId="Ttulo4">
    <w:name w:val="heading 4"/>
    <w:basedOn w:val="Normal"/>
    <w:next w:val="Normal"/>
    <w:link w:val="Ttulo4Car"/>
    <w:uiPriority w:val="99"/>
    <w:qFormat/>
    <w:rsid w:val="005B2002"/>
    <w:pPr>
      <w:keepNext/>
      <w:outlineLvl w:val="3"/>
    </w:pPr>
    <w:rPr>
      <w:b/>
      <w:bCs/>
    </w:rPr>
  </w:style>
  <w:style w:type="paragraph" w:styleId="Ttulo5">
    <w:name w:val="heading 5"/>
    <w:basedOn w:val="Normal"/>
    <w:next w:val="Normal"/>
    <w:link w:val="Ttulo5Car"/>
    <w:uiPriority w:val="99"/>
    <w:qFormat/>
    <w:rsid w:val="005B2002"/>
    <w:pPr>
      <w:keepNext/>
      <w:jc w:val="right"/>
      <w:outlineLvl w:val="4"/>
    </w:pPr>
    <w:rPr>
      <w:sz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641D4C"/>
    <w:rPr>
      <w:rFonts w:ascii="Tahoma" w:hAnsi="Tahoma" w:cs="Arial"/>
      <w:b/>
      <w:bCs/>
      <w:smallCaps/>
      <w:spacing w:val="70"/>
      <w:kern w:val="32"/>
      <w:sz w:val="32"/>
      <w:szCs w:val="32"/>
      <w:lang w:val="en-GB" w:eastAsia="en-US"/>
    </w:rPr>
  </w:style>
  <w:style w:type="character" w:customStyle="1" w:styleId="Ttulo2Car">
    <w:name w:val="Título 2 Car"/>
    <w:basedOn w:val="Fuentedeprrafopredeter"/>
    <w:link w:val="Ttulo2"/>
    <w:uiPriority w:val="99"/>
    <w:locked/>
    <w:rsid w:val="00641D4C"/>
    <w:rPr>
      <w:rFonts w:ascii="Tahoma" w:hAnsi="Tahoma" w:cs="Arial"/>
      <w:iCs/>
      <w:smallCaps/>
      <w:spacing w:val="70"/>
      <w:kern w:val="32"/>
      <w:sz w:val="28"/>
      <w:szCs w:val="28"/>
      <w:lang w:val="en-GB" w:eastAsia="en-US"/>
    </w:rPr>
  </w:style>
  <w:style w:type="character" w:customStyle="1" w:styleId="Ttulo3Car">
    <w:name w:val="Título 3 Car"/>
    <w:basedOn w:val="Fuentedeprrafopredeter"/>
    <w:link w:val="Ttulo3"/>
    <w:uiPriority w:val="99"/>
    <w:semiHidden/>
    <w:locked/>
    <w:rsid w:val="0051515B"/>
    <w:rPr>
      <w:rFonts w:ascii="Cambria" w:hAnsi="Cambria" w:cs="Times New Roman"/>
      <w:b/>
      <w:bCs/>
      <w:sz w:val="26"/>
      <w:szCs w:val="26"/>
      <w:lang w:val="en-GB"/>
    </w:rPr>
  </w:style>
  <w:style w:type="character" w:customStyle="1" w:styleId="Ttulo4Car">
    <w:name w:val="Título 4 Car"/>
    <w:basedOn w:val="Fuentedeprrafopredeter"/>
    <w:link w:val="Ttulo4"/>
    <w:uiPriority w:val="99"/>
    <w:semiHidden/>
    <w:locked/>
    <w:rsid w:val="0051515B"/>
    <w:rPr>
      <w:rFonts w:ascii="Calibri" w:hAnsi="Calibri" w:cs="Times New Roman"/>
      <w:b/>
      <w:bCs/>
      <w:sz w:val="28"/>
      <w:szCs w:val="28"/>
      <w:lang w:val="en-GB"/>
    </w:rPr>
  </w:style>
  <w:style w:type="character" w:customStyle="1" w:styleId="Ttulo5Car">
    <w:name w:val="Título 5 Car"/>
    <w:basedOn w:val="Fuentedeprrafopredeter"/>
    <w:link w:val="Ttulo5"/>
    <w:uiPriority w:val="99"/>
    <w:semiHidden/>
    <w:locked/>
    <w:rsid w:val="0051515B"/>
    <w:rPr>
      <w:rFonts w:ascii="Calibri" w:hAnsi="Calibri" w:cs="Times New Roman"/>
      <w:b/>
      <w:bCs/>
      <w:i/>
      <w:iCs/>
      <w:sz w:val="26"/>
      <w:szCs w:val="26"/>
      <w:lang w:val="en-GB"/>
    </w:rPr>
  </w:style>
  <w:style w:type="paragraph" w:styleId="Piedepgina">
    <w:name w:val="footer"/>
    <w:basedOn w:val="Normal"/>
    <w:link w:val="PiedepginaCar"/>
    <w:uiPriority w:val="99"/>
    <w:rsid w:val="005B2002"/>
    <w:pPr>
      <w:tabs>
        <w:tab w:val="center" w:pos="4320"/>
        <w:tab w:val="right" w:pos="8640"/>
      </w:tabs>
    </w:pPr>
    <w:rPr>
      <w:rFonts w:ascii="Arial" w:hAnsi="Arial"/>
      <w:sz w:val="16"/>
    </w:rPr>
  </w:style>
  <w:style w:type="character" w:customStyle="1" w:styleId="PiedepginaCar">
    <w:name w:val="Pie de página Car"/>
    <w:basedOn w:val="Fuentedeprrafopredeter"/>
    <w:link w:val="Piedepgina"/>
    <w:uiPriority w:val="99"/>
    <w:semiHidden/>
    <w:locked/>
    <w:rsid w:val="0051515B"/>
    <w:rPr>
      <w:rFonts w:ascii="Verdana" w:hAnsi="Verdana" w:cs="Times New Roman"/>
      <w:sz w:val="24"/>
      <w:szCs w:val="24"/>
      <w:lang w:val="en-GB"/>
    </w:rPr>
  </w:style>
  <w:style w:type="paragraph" w:customStyle="1" w:styleId="Label">
    <w:name w:val="Label"/>
    <w:basedOn w:val="Normal"/>
    <w:uiPriority w:val="99"/>
    <w:rsid w:val="005B2002"/>
    <w:pPr>
      <w:jc w:val="left"/>
    </w:pPr>
    <w:rPr>
      <w:b/>
      <w:szCs w:val="20"/>
    </w:rPr>
  </w:style>
  <w:style w:type="character" w:styleId="Nmerodepgina">
    <w:name w:val="page number"/>
    <w:basedOn w:val="Fuentedeprrafopredeter"/>
    <w:uiPriority w:val="99"/>
    <w:rsid w:val="005B2002"/>
    <w:rPr>
      <w:rFonts w:ascii="Verdana" w:hAnsi="Verdana" w:cs="Times New Roman"/>
      <w:sz w:val="16"/>
    </w:rPr>
  </w:style>
  <w:style w:type="paragraph" w:styleId="TDC2">
    <w:name w:val="toc 2"/>
    <w:basedOn w:val="Normal"/>
    <w:next w:val="Normal"/>
    <w:autoRedefine/>
    <w:uiPriority w:val="39"/>
    <w:rsid w:val="005B2002"/>
    <w:pPr>
      <w:tabs>
        <w:tab w:val="left" w:pos="960"/>
        <w:tab w:val="right" w:leader="dot" w:pos="6966"/>
      </w:tabs>
      <w:ind w:left="326"/>
    </w:pPr>
  </w:style>
  <w:style w:type="paragraph" w:styleId="TDC1">
    <w:name w:val="toc 1"/>
    <w:basedOn w:val="Normal"/>
    <w:next w:val="Normal"/>
    <w:autoRedefine/>
    <w:uiPriority w:val="39"/>
    <w:rsid w:val="005B2002"/>
    <w:pPr>
      <w:tabs>
        <w:tab w:val="left" w:pos="866"/>
        <w:tab w:val="left" w:pos="958"/>
        <w:tab w:val="right" w:leader="dot" w:pos="6966"/>
      </w:tabs>
      <w:ind w:left="198"/>
    </w:pPr>
  </w:style>
  <w:style w:type="paragraph" w:styleId="TDC3">
    <w:name w:val="toc 3"/>
    <w:basedOn w:val="Normal"/>
    <w:next w:val="Normal"/>
    <w:autoRedefine/>
    <w:uiPriority w:val="39"/>
    <w:rsid w:val="005B2002"/>
    <w:pPr>
      <w:tabs>
        <w:tab w:val="left" w:pos="1440"/>
        <w:tab w:val="right" w:leader="dot" w:pos="6966"/>
      </w:tabs>
      <w:ind w:left="400"/>
    </w:pPr>
  </w:style>
  <w:style w:type="character" w:styleId="Hipervnculo">
    <w:name w:val="Hyperlink"/>
    <w:basedOn w:val="Fuentedeprrafopredeter"/>
    <w:uiPriority w:val="99"/>
    <w:rsid w:val="005B2002"/>
    <w:rPr>
      <w:rFonts w:cs="Times New Roman"/>
      <w:color w:val="0000FF"/>
      <w:u w:val="single"/>
    </w:rPr>
  </w:style>
  <w:style w:type="paragraph" w:styleId="Encabezado">
    <w:name w:val="header"/>
    <w:basedOn w:val="Normal"/>
    <w:link w:val="EncabezadoCar"/>
    <w:uiPriority w:val="99"/>
    <w:rsid w:val="005B2002"/>
    <w:pPr>
      <w:tabs>
        <w:tab w:val="center" w:pos="4320"/>
        <w:tab w:val="right" w:pos="8640"/>
      </w:tabs>
    </w:pPr>
  </w:style>
  <w:style w:type="character" w:customStyle="1" w:styleId="EncabezadoCar">
    <w:name w:val="Encabezado Car"/>
    <w:basedOn w:val="Fuentedeprrafopredeter"/>
    <w:link w:val="Encabezado"/>
    <w:uiPriority w:val="99"/>
    <w:semiHidden/>
    <w:locked/>
    <w:rsid w:val="0051515B"/>
    <w:rPr>
      <w:rFonts w:ascii="Verdana" w:hAnsi="Verdana" w:cs="Times New Roman"/>
      <w:sz w:val="24"/>
      <w:szCs w:val="24"/>
      <w:lang w:val="en-GB"/>
    </w:rPr>
  </w:style>
  <w:style w:type="paragraph" w:customStyle="1" w:styleId="VariableName">
    <w:name w:val="VariableName"/>
    <w:basedOn w:val="Normal"/>
    <w:uiPriority w:val="99"/>
    <w:rsid w:val="005B2002"/>
    <w:rPr>
      <w:rFonts w:ascii="Courier New" w:hAnsi="Courier New"/>
      <w:i/>
      <w:lang w:val="es-MX"/>
    </w:rPr>
  </w:style>
  <w:style w:type="paragraph" w:styleId="Epgrafe">
    <w:name w:val="caption"/>
    <w:basedOn w:val="Normal"/>
    <w:next w:val="Normal"/>
    <w:uiPriority w:val="99"/>
    <w:qFormat/>
    <w:rsid w:val="00CF7BE0"/>
    <w:pPr>
      <w:spacing w:before="0"/>
      <w:jc w:val="center"/>
    </w:pPr>
    <w:rPr>
      <w:bCs/>
      <w:i/>
      <w:sz w:val="16"/>
      <w:szCs w:val="20"/>
    </w:rPr>
  </w:style>
  <w:style w:type="paragraph" w:customStyle="1" w:styleId="MainPageSubtitle">
    <w:name w:val="Main Page Subtitle"/>
    <w:basedOn w:val="Normal"/>
    <w:uiPriority w:val="99"/>
    <w:rsid w:val="005B2002"/>
    <w:pPr>
      <w:ind w:right="735"/>
      <w:jc w:val="right"/>
    </w:pPr>
    <w:rPr>
      <w:sz w:val="44"/>
      <w:szCs w:val="20"/>
    </w:rPr>
  </w:style>
  <w:style w:type="character" w:customStyle="1" w:styleId="Maintitle">
    <w:name w:val="Main title"/>
    <w:basedOn w:val="Fuentedeprrafopredeter"/>
    <w:uiPriority w:val="99"/>
    <w:rsid w:val="005B2002"/>
    <w:rPr>
      <w:rFonts w:cs="Times New Roman"/>
      <w:sz w:val="72"/>
    </w:rPr>
  </w:style>
  <w:style w:type="paragraph" w:customStyle="1" w:styleId="FunctionName">
    <w:name w:val="FunctionName"/>
    <w:basedOn w:val="Normal"/>
    <w:uiPriority w:val="99"/>
    <w:rsid w:val="005B2002"/>
    <w:rPr>
      <w:rFonts w:ascii="Courier New" w:hAnsi="Courier New"/>
      <w:b/>
      <w:i/>
      <w:lang w:val="es-MX"/>
    </w:rPr>
  </w:style>
  <w:style w:type="character" w:customStyle="1" w:styleId="VariableNameChar">
    <w:name w:val="VariableName Char"/>
    <w:basedOn w:val="Fuentedeprrafopredeter"/>
    <w:uiPriority w:val="99"/>
    <w:rsid w:val="005B2002"/>
    <w:rPr>
      <w:rFonts w:ascii="Courier New" w:hAnsi="Courier New" w:cs="Times New Roman"/>
      <w:i/>
      <w:sz w:val="24"/>
      <w:szCs w:val="24"/>
      <w:lang w:val="es-MX" w:eastAsia="en-US" w:bidi="ar-SA"/>
    </w:rPr>
  </w:style>
  <w:style w:type="character" w:customStyle="1" w:styleId="FunctionNameChar">
    <w:name w:val="FunctionName Char"/>
    <w:basedOn w:val="Fuentedeprrafopredeter"/>
    <w:uiPriority w:val="99"/>
    <w:rsid w:val="005B2002"/>
    <w:rPr>
      <w:rFonts w:ascii="Courier New" w:hAnsi="Courier New" w:cs="Times New Roman"/>
      <w:b/>
      <w:i/>
      <w:sz w:val="24"/>
      <w:szCs w:val="24"/>
      <w:lang w:val="es-MX" w:eastAsia="en-US" w:bidi="ar-SA"/>
    </w:rPr>
  </w:style>
  <w:style w:type="character" w:styleId="Hipervnculovisitado">
    <w:name w:val="FollowedHyperlink"/>
    <w:basedOn w:val="Fuentedeprrafopredeter"/>
    <w:uiPriority w:val="99"/>
    <w:rsid w:val="005B2002"/>
    <w:rPr>
      <w:rFonts w:cs="Times New Roman"/>
      <w:color w:val="800080"/>
      <w:u w:val="single"/>
    </w:rPr>
  </w:style>
  <w:style w:type="paragraph" w:styleId="Textodeglobo">
    <w:name w:val="Balloon Text"/>
    <w:basedOn w:val="Normal"/>
    <w:link w:val="TextodegloboCar"/>
    <w:uiPriority w:val="99"/>
    <w:rsid w:val="00154561"/>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locked/>
    <w:rsid w:val="00154561"/>
    <w:rPr>
      <w:rFonts w:ascii="Tahoma" w:hAnsi="Tahoma" w:cs="Tahoma"/>
      <w:sz w:val="16"/>
      <w:szCs w:val="16"/>
      <w:lang w:val="en-GB" w:eastAsia="en-US"/>
    </w:rPr>
  </w:style>
  <w:style w:type="paragraph" w:styleId="Prrafodelista">
    <w:name w:val="List Paragraph"/>
    <w:basedOn w:val="Normal"/>
    <w:uiPriority w:val="34"/>
    <w:qFormat/>
    <w:rsid w:val="00247543"/>
    <w:pPr>
      <w:ind w:left="720"/>
      <w:contextualSpacing/>
    </w:pPr>
  </w:style>
  <w:style w:type="paragraph" w:customStyle="1" w:styleId="Default">
    <w:name w:val="Default"/>
    <w:uiPriority w:val="99"/>
    <w:rsid w:val="003F1FE0"/>
    <w:pPr>
      <w:tabs>
        <w:tab w:val="left" w:pos="709"/>
      </w:tabs>
      <w:suppressAutoHyphens/>
      <w:spacing w:after="200" w:line="276" w:lineRule="atLeast"/>
    </w:pPr>
    <w:rPr>
      <w:rFonts w:ascii="Calibri" w:hAnsi="Calibri"/>
      <w:sz w:val="22"/>
      <w:szCs w:val="22"/>
      <w:lang w:val="es-MX" w:eastAsia="en-US"/>
    </w:rPr>
  </w:style>
  <w:style w:type="table" w:styleId="Tablaconcuadrcula">
    <w:name w:val="Table Grid"/>
    <w:basedOn w:val="Tablanormal"/>
    <w:uiPriority w:val="59"/>
    <w:locked/>
    <w:rsid w:val="00A472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Gr_fico_de_Microsoft_Office_Excel4.xls"/><Relationship Id="rId26" Type="http://schemas.openxmlformats.org/officeDocument/2006/relationships/image" Target="media/image11.emf"/><Relationship Id="rId39" Type="http://schemas.openxmlformats.org/officeDocument/2006/relationships/image" Target="media/image21.emf"/><Relationship Id="rId3" Type="http://schemas.openxmlformats.org/officeDocument/2006/relationships/settings" Target="settings.xml"/><Relationship Id="rId21" Type="http://schemas.openxmlformats.org/officeDocument/2006/relationships/oleObject" Target="embeddings/Gr_fico_de_Microsoft_Office_Excel5.xls"/><Relationship Id="rId34" Type="http://schemas.openxmlformats.org/officeDocument/2006/relationships/image" Target="media/image16.png"/><Relationship Id="rId42" Type="http://schemas.openxmlformats.org/officeDocument/2006/relationships/image" Target="media/image24.emf"/><Relationship Id="rId47" Type="http://schemas.openxmlformats.org/officeDocument/2006/relationships/image" Target="media/image29.emf"/><Relationship Id="rId50"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oleObject" Target="embeddings/Gr_fico_de_Microsoft_Office_Excel1.xls"/><Relationship Id="rId17" Type="http://schemas.openxmlformats.org/officeDocument/2006/relationships/image" Target="media/image5.png"/><Relationship Id="rId25" Type="http://schemas.openxmlformats.org/officeDocument/2006/relationships/image" Target="media/image10.emf"/><Relationship Id="rId33" Type="http://schemas.openxmlformats.org/officeDocument/2006/relationships/oleObject" Target="embeddings/oleObject3.bin"/><Relationship Id="rId38" Type="http://schemas.openxmlformats.org/officeDocument/2006/relationships/image" Target="media/image20.emf"/><Relationship Id="rId46" Type="http://schemas.openxmlformats.org/officeDocument/2006/relationships/image" Target="media/image28.emf"/><Relationship Id="rId2" Type="http://schemas.openxmlformats.org/officeDocument/2006/relationships/styles" Target="styles.xml"/><Relationship Id="rId16" Type="http://schemas.openxmlformats.org/officeDocument/2006/relationships/oleObject" Target="embeddings/Gr_fico_de_Microsoft_Office_Excel3.xls"/><Relationship Id="rId20" Type="http://schemas.openxmlformats.org/officeDocument/2006/relationships/image" Target="media/image7.png"/><Relationship Id="rId29" Type="http://schemas.openxmlformats.org/officeDocument/2006/relationships/oleObject" Target="embeddings/oleObject1.bin"/><Relationship Id="rId41"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9.emf"/><Relationship Id="rId32" Type="http://schemas.openxmlformats.org/officeDocument/2006/relationships/image" Target="media/image15.emf"/><Relationship Id="rId37" Type="http://schemas.openxmlformats.org/officeDocument/2006/relationships/image" Target="media/image19.emf"/><Relationship Id="rId40" Type="http://schemas.openxmlformats.org/officeDocument/2006/relationships/image" Target="media/image22.emf"/><Relationship Id="rId45" Type="http://schemas.openxmlformats.org/officeDocument/2006/relationships/image" Target="media/image27.emf"/><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oleObject" Target="embeddings/Gr_fico_de_Microsoft_Office_Excel6.xls"/><Relationship Id="rId28" Type="http://schemas.openxmlformats.org/officeDocument/2006/relationships/image" Target="media/image13.emf"/><Relationship Id="rId36" Type="http://schemas.openxmlformats.org/officeDocument/2006/relationships/image" Target="media/image18.emf"/><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emf"/><Relationship Id="rId31" Type="http://schemas.openxmlformats.org/officeDocument/2006/relationships/oleObject" Target="embeddings/oleObject2.bin"/><Relationship Id="rId44" Type="http://schemas.openxmlformats.org/officeDocument/2006/relationships/image" Target="media/image26.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oleObject" Target="embeddings/Gr_fico_de_Microsoft_Office_Excel2.xls"/><Relationship Id="rId22" Type="http://schemas.openxmlformats.org/officeDocument/2006/relationships/image" Target="media/image8.emf"/><Relationship Id="rId27" Type="http://schemas.openxmlformats.org/officeDocument/2006/relationships/image" Target="media/image12.emf"/><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image" Target="media/image25.emf"/><Relationship Id="rId48" Type="http://schemas.openxmlformats.org/officeDocument/2006/relationships/image" Target="media/image30.emf"/><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663</TotalTime>
  <Pages>42</Pages>
  <Words>7583</Words>
  <Characters>41707</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All In Time System ConOps</vt:lpstr>
    </vt:vector>
  </TitlesOfParts>
  <Company>Electronic Design Center</Company>
  <LinksUpToDate>false</LinksUpToDate>
  <CharactersWithSpaces>49192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In Time System ConOps</dc:title>
  <dc:subject>ConOps</dc:subject>
  <dc:creator>AITS team</dc:creator>
  <cp:keywords/>
  <dc:description/>
  <cp:lastModifiedBy>Lalo</cp:lastModifiedBy>
  <cp:revision>17</cp:revision>
  <dcterms:created xsi:type="dcterms:W3CDTF">2011-03-23T03:40:00Z</dcterms:created>
  <dcterms:modified xsi:type="dcterms:W3CDTF">2011-04-28T00:44:00Z</dcterms:modified>
</cp:coreProperties>
</file>